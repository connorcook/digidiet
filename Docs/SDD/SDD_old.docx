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65D" w:rsidRPr="0030565D" w:rsidRDefault="0030565D" w:rsidP="0030565D">
      <w:pPr>
        <w:pStyle w:val="Title"/>
        <w:jc w:val="left"/>
        <w:rPr>
          <w:ins w:id="0" w:author="Austin Murdock" w:date="2014-03-02T03:55:00Z"/>
        </w:rPr>
        <w:pPrChange w:id="1" w:author="Austin Murdock" w:date="2014-03-02T03:56:00Z">
          <w:pPr/>
        </w:pPrChange>
      </w:pPr>
      <w:ins w:id="2" w:author="Austin Murdock" w:date="2014-03-02T03:55:00Z">
        <w:r w:rsidRPr="0030565D">
          <w:t>System Design Document</w:t>
        </w:r>
      </w:ins>
    </w:p>
    <w:p w:rsidR="0030565D" w:rsidRPr="0030565D" w:rsidRDefault="0030565D" w:rsidP="0030565D">
      <w:pPr>
        <w:rPr>
          <w:ins w:id="3" w:author="Austin Murdock" w:date="2014-03-02T03:55:00Z"/>
          <w:rFonts w:ascii="Arial" w:hAnsi="Arial" w:cs="Arial"/>
          <w:kern w:val="32"/>
          <w:sz w:val="32"/>
          <w:szCs w:val="32"/>
        </w:rPr>
      </w:pPr>
    </w:p>
    <w:p w:rsidR="0030565D" w:rsidRPr="0030565D" w:rsidRDefault="0030565D" w:rsidP="0030565D">
      <w:pPr>
        <w:rPr>
          <w:ins w:id="4" w:author="Austin Murdock" w:date="2014-03-02T03:55:00Z"/>
          <w:rFonts w:ascii="Arial" w:hAnsi="Arial" w:cs="Arial"/>
          <w:kern w:val="32"/>
          <w:sz w:val="32"/>
          <w:szCs w:val="32"/>
        </w:rPr>
      </w:pPr>
      <w:ins w:id="5" w:author="Austin Murdock" w:date="2014-03-02T03:55:00Z">
        <w:r w:rsidRPr="0030565D">
          <w:rPr>
            <w:rFonts w:ascii="Arial" w:hAnsi="Arial" w:cs="Arial"/>
            <w:kern w:val="32"/>
            <w:sz w:val="32"/>
            <w:szCs w:val="32"/>
          </w:rPr>
          <w:t xml:space="preserve"> </w:t>
        </w:r>
      </w:ins>
    </w:p>
    <w:p w:rsidR="0030565D" w:rsidRPr="0030565D" w:rsidRDefault="0030565D" w:rsidP="0030565D">
      <w:pPr>
        <w:rPr>
          <w:ins w:id="6" w:author="Austin Murdock" w:date="2014-03-02T03:55:00Z"/>
          <w:rFonts w:ascii="Arial" w:hAnsi="Arial" w:cs="Arial"/>
          <w:kern w:val="32"/>
          <w:sz w:val="32"/>
          <w:szCs w:val="32"/>
        </w:rPr>
      </w:pPr>
    </w:p>
    <w:p w:rsidR="0030565D" w:rsidRPr="0030565D" w:rsidRDefault="000D5FF2" w:rsidP="0030565D">
      <w:pPr>
        <w:pStyle w:val="Heading1"/>
        <w:rPr>
          <w:ins w:id="7" w:author="Austin Murdock" w:date="2014-03-02T03:55:00Z"/>
        </w:rPr>
        <w:pPrChange w:id="8" w:author="Austin Murdock" w:date="2014-03-02T03:56:00Z">
          <w:pPr/>
        </w:pPrChange>
      </w:pPr>
      <w:ins w:id="9" w:author="Austin Murdock" w:date="2014-03-02T04:01:00Z">
        <w:r>
          <w:t>&lt;Website-name-here&gt;</w:t>
        </w:r>
      </w:ins>
    </w:p>
    <w:p w:rsidR="0030565D" w:rsidRPr="0030565D" w:rsidRDefault="0030565D" w:rsidP="0030565D">
      <w:pPr>
        <w:rPr>
          <w:ins w:id="10" w:author="Austin Murdock" w:date="2014-03-02T03:55:00Z"/>
          <w:rFonts w:ascii="Arial" w:hAnsi="Arial" w:cs="Arial"/>
          <w:kern w:val="32"/>
          <w:sz w:val="32"/>
          <w:szCs w:val="32"/>
        </w:rPr>
      </w:pPr>
    </w:p>
    <w:p w:rsidR="0030565D" w:rsidRPr="0030565D" w:rsidRDefault="0030565D" w:rsidP="0030565D">
      <w:pPr>
        <w:rPr>
          <w:ins w:id="11" w:author="Austin Murdock" w:date="2014-03-02T03:55:00Z"/>
          <w:rFonts w:ascii="Arial" w:hAnsi="Arial" w:cs="Arial"/>
          <w:kern w:val="32"/>
          <w:sz w:val="32"/>
          <w:szCs w:val="32"/>
        </w:rPr>
      </w:pPr>
      <w:ins w:id="12" w:author="Austin Murdock" w:date="2014-03-02T03:55:00Z">
        <w:r w:rsidRPr="0030565D">
          <w:rPr>
            <w:rFonts w:ascii="Arial" w:hAnsi="Arial" w:cs="Arial"/>
            <w:kern w:val="32"/>
            <w:sz w:val="32"/>
            <w:szCs w:val="32"/>
          </w:rPr>
          <w:t xml:space="preserve"> </w:t>
        </w:r>
      </w:ins>
    </w:p>
    <w:p w:rsidR="0030565D" w:rsidRPr="0030565D" w:rsidRDefault="0030565D" w:rsidP="0030565D">
      <w:pPr>
        <w:rPr>
          <w:ins w:id="13" w:author="Austin Murdock" w:date="2014-03-02T03:55:00Z"/>
          <w:rFonts w:ascii="Arial" w:hAnsi="Arial" w:cs="Arial"/>
          <w:kern w:val="32"/>
          <w:sz w:val="32"/>
          <w:szCs w:val="32"/>
        </w:rPr>
      </w:pPr>
    </w:p>
    <w:p w:rsidR="0030565D" w:rsidRPr="0030565D" w:rsidRDefault="0030565D" w:rsidP="0030565D">
      <w:pPr>
        <w:rPr>
          <w:ins w:id="14" w:author="Austin Murdock" w:date="2014-03-02T03:55:00Z"/>
          <w:rFonts w:ascii="Arial" w:hAnsi="Arial" w:cs="Arial"/>
          <w:kern w:val="32"/>
          <w:sz w:val="32"/>
          <w:szCs w:val="32"/>
        </w:rPr>
      </w:pPr>
      <w:ins w:id="15" w:author="Austin Murdock" w:date="2014-03-02T03:55:00Z">
        <w:r w:rsidRPr="0030565D">
          <w:rPr>
            <w:rFonts w:ascii="Arial" w:hAnsi="Arial" w:cs="Arial"/>
            <w:kern w:val="32"/>
            <w:sz w:val="32"/>
            <w:szCs w:val="32"/>
          </w:rPr>
          <w:t>Client</w:t>
        </w:r>
      </w:ins>
    </w:p>
    <w:p w:rsidR="0030565D" w:rsidRPr="0030565D" w:rsidRDefault="0030565D" w:rsidP="0030565D">
      <w:pPr>
        <w:rPr>
          <w:ins w:id="16" w:author="Austin Murdock" w:date="2014-03-02T03:55:00Z"/>
          <w:rFonts w:ascii="Arial" w:hAnsi="Arial" w:cs="Arial"/>
          <w:kern w:val="32"/>
          <w:sz w:val="32"/>
          <w:szCs w:val="32"/>
        </w:rPr>
      </w:pPr>
    </w:p>
    <w:p w:rsidR="0030565D" w:rsidRPr="0030565D" w:rsidRDefault="0030565D" w:rsidP="0030565D">
      <w:pPr>
        <w:rPr>
          <w:ins w:id="17" w:author="Austin Murdock" w:date="2014-03-02T03:55:00Z"/>
          <w:rFonts w:ascii="Arial" w:hAnsi="Arial" w:cs="Arial"/>
          <w:kern w:val="32"/>
          <w:sz w:val="32"/>
          <w:szCs w:val="32"/>
        </w:rPr>
      </w:pPr>
      <w:ins w:id="18" w:author="Austin Murdock" w:date="2014-03-02T03:57:00Z">
        <w:r>
          <w:rPr>
            <w:rFonts w:ascii="Arial" w:hAnsi="Arial" w:cs="Arial"/>
            <w:kern w:val="32"/>
            <w:sz w:val="32"/>
            <w:szCs w:val="32"/>
          </w:rPr>
          <w:t>Morgan Madeira</w:t>
        </w:r>
      </w:ins>
    </w:p>
    <w:p w:rsidR="0030565D" w:rsidRPr="0030565D" w:rsidRDefault="0030565D" w:rsidP="0030565D">
      <w:pPr>
        <w:rPr>
          <w:ins w:id="19" w:author="Austin Murdock" w:date="2014-03-02T03:55:00Z"/>
          <w:rFonts w:ascii="Arial" w:hAnsi="Arial" w:cs="Arial"/>
          <w:kern w:val="32"/>
          <w:sz w:val="32"/>
          <w:szCs w:val="32"/>
        </w:rPr>
      </w:pPr>
    </w:p>
    <w:p w:rsidR="0030565D" w:rsidRPr="0030565D" w:rsidRDefault="0030565D" w:rsidP="0030565D">
      <w:pPr>
        <w:rPr>
          <w:ins w:id="20" w:author="Austin Murdock" w:date="2014-03-02T03:55:00Z"/>
          <w:rFonts w:ascii="Arial" w:hAnsi="Arial" w:cs="Arial"/>
          <w:kern w:val="32"/>
          <w:sz w:val="32"/>
          <w:szCs w:val="32"/>
        </w:rPr>
      </w:pPr>
      <w:ins w:id="21" w:author="Austin Murdock" w:date="2014-03-02T03:55:00Z">
        <w:r w:rsidRPr="0030565D">
          <w:rPr>
            <w:rFonts w:ascii="Arial" w:hAnsi="Arial" w:cs="Arial"/>
            <w:kern w:val="32"/>
            <w:sz w:val="32"/>
            <w:szCs w:val="32"/>
          </w:rPr>
          <w:t xml:space="preserve"> </w:t>
        </w:r>
      </w:ins>
    </w:p>
    <w:p w:rsidR="0030565D" w:rsidRPr="0030565D" w:rsidRDefault="0030565D" w:rsidP="0030565D">
      <w:pPr>
        <w:rPr>
          <w:ins w:id="22" w:author="Austin Murdock" w:date="2014-03-02T03:55:00Z"/>
          <w:rFonts w:ascii="Arial" w:hAnsi="Arial" w:cs="Arial"/>
          <w:kern w:val="32"/>
          <w:sz w:val="32"/>
          <w:szCs w:val="32"/>
        </w:rPr>
      </w:pPr>
    </w:p>
    <w:p w:rsidR="0030565D" w:rsidRPr="0030565D" w:rsidRDefault="00AD4841" w:rsidP="0030565D">
      <w:pPr>
        <w:rPr>
          <w:ins w:id="23" w:author="Austin Murdock" w:date="2014-03-02T03:55:00Z"/>
          <w:rFonts w:ascii="Arial" w:hAnsi="Arial" w:cs="Arial"/>
          <w:kern w:val="32"/>
          <w:sz w:val="32"/>
          <w:szCs w:val="32"/>
        </w:rPr>
      </w:pPr>
      <w:ins w:id="24" w:author="Austin Murdock" w:date="2014-03-02T03:55:00Z">
        <w:r>
          <w:rPr>
            <w:rFonts w:ascii="Arial" w:hAnsi="Arial" w:cs="Arial"/>
            <w:kern w:val="32"/>
            <w:sz w:val="32"/>
            <w:szCs w:val="32"/>
          </w:rPr>
          <w:t>Team 3</w:t>
        </w:r>
      </w:ins>
    </w:p>
    <w:p w:rsidR="00525A58" w:rsidRPr="0030565D" w:rsidRDefault="00525A58" w:rsidP="0030565D">
      <w:pPr>
        <w:rPr>
          <w:ins w:id="25" w:author="Austin Murdock" w:date="2014-03-02T03:55:00Z"/>
          <w:rFonts w:ascii="Arial" w:hAnsi="Arial" w:cs="Arial"/>
          <w:kern w:val="32"/>
          <w:sz w:val="32"/>
          <w:szCs w:val="32"/>
        </w:rPr>
      </w:pPr>
      <w:ins w:id="26" w:author="Austin Murdock" w:date="2014-03-02T03:58:00Z">
        <w:r>
          <w:rPr>
            <w:rFonts w:ascii="Arial" w:hAnsi="Arial" w:cs="Arial"/>
            <w:kern w:val="32"/>
            <w:sz w:val="32"/>
            <w:szCs w:val="32"/>
          </w:rPr>
          <w:t>Connor Cook</w:t>
        </w:r>
      </w:ins>
    </w:p>
    <w:p w:rsidR="00525A58" w:rsidRDefault="00525A58" w:rsidP="0030565D">
      <w:pPr>
        <w:rPr>
          <w:ins w:id="27" w:author="Austin Murdock" w:date="2014-03-02T04:00:00Z"/>
          <w:rFonts w:ascii="Arial" w:hAnsi="Arial" w:cs="Arial"/>
          <w:kern w:val="32"/>
          <w:sz w:val="32"/>
          <w:szCs w:val="32"/>
        </w:rPr>
      </w:pPr>
      <w:ins w:id="28" w:author="Austin Murdock" w:date="2014-03-02T03:58:00Z">
        <w:r>
          <w:rPr>
            <w:rFonts w:ascii="Arial" w:hAnsi="Arial" w:cs="Arial"/>
            <w:kern w:val="32"/>
            <w:sz w:val="32"/>
            <w:szCs w:val="32"/>
          </w:rPr>
          <w:t>Matt Law</w:t>
        </w:r>
      </w:ins>
    </w:p>
    <w:p w:rsidR="00426B02" w:rsidRDefault="00426B02" w:rsidP="0030565D">
      <w:pPr>
        <w:rPr>
          <w:ins w:id="29" w:author="Austin Murdock" w:date="2014-03-02T04:00:00Z"/>
          <w:rFonts w:ascii="Arial" w:hAnsi="Arial" w:cs="Arial"/>
          <w:kern w:val="32"/>
          <w:sz w:val="32"/>
          <w:szCs w:val="32"/>
        </w:rPr>
      </w:pPr>
      <w:ins w:id="30" w:author="Austin Murdock" w:date="2014-03-02T04:00:00Z">
        <w:r>
          <w:rPr>
            <w:rFonts w:ascii="Arial" w:hAnsi="Arial" w:cs="Arial"/>
            <w:kern w:val="32"/>
            <w:sz w:val="32"/>
            <w:szCs w:val="32"/>
          </w:rPr>
          <w:t>Brent Mattox</w:t>
        </w:r>
      </w:ins>
    </w:p>
    <w:p w:rsidR="00426B02" w:rsidRDefault="00426B02" w:rsidP="0030565D">
      <w:pPr>
        <w:rPr>
          <w:ins w:id="31" w:author="Austin Murdock" w:date="2014-03-02T03:58:00Z"/>
          <w:rFonts w:ascii="Arial" w:hAnsi="Arial" w:cs="Arial"/>
          <w:kern w:val="32"/>
          <w:sz w:val="32"/>
          <w:szCs w:val="32"/>
        </w:rPr>
      </w:pPr>
      <w:ins w:id="32" w:author="Austin Murdock" w:date="2014-03-02T04:00:00Z">
        <w:r>
          <w:rPr>
            <w:rFonts w:ascii="Arial" w:hAnsi="Arial" w:cs="Arial"/>
            <w:kern w:val="32"/>
            <w:sz w:val="32"/>
            <w:szCs w:val="32"/>
          </w:rPr>
          <w:t>Austin Murdock</w:t>
        </w:r>
      </w:ins>
    </w:p>
    <w:p w:rsidR="00525A58" w:rsidRDefault="00525A58" w:rsidP="0030565D">
      <w:pPr>
        <w:rPr>
          <w:ins w:id="33" w:author="Austin Murdock" w:date="2014-03-02T03:58:00Z"/>
          <w:rFonts w:ascii="Arial" w:hAnsi="Arial" w:cs="Arial"/>
          <w:kern w:val="32"/>
          <w:sz w:val="32"/>
          <w:szCs w:val="32"/>
        </w:rPr>
      </w:pPr>
      <w:ins w:id="34" w:author="Austin Murdock" w:date="2014-03-02T03:58:00Z">
        <w:r>
          <w:rPr>
            <w:rFonts w:ascii="Arial" w:hAnsi="Arial" w:cs="Arial"/>
            <w:kern w:val="32"/>
            <w:sz w:val="32"/>
            <w:szCs w:val="32"/>
          </w:rPr>
          <w:t xml:space="preserve">Michael </w:t>
        </w:r>
        <w:proofErr w:type="spellStart"/>
        <w:r>
          <w:rPr>
            <w:rFonts w:ascii="Arial" w:hAnsi="Arial" w:cs="Arial"/>
            <w:kern w:val="32"/>
            <w:sz w:val="32"/>
            <w:szCs w:val="32"/>
          </w:rPr>
          <w:t>Neary</w:t>
        </w:r>
        <w:proofErr w:type="spellEnd"/>
      </w:ins>
    </w:p>
    <w:p w:rsidR="0030565D" w:rsidRPr="0030565D" w:rsidRDefault="0030565D" w:rsidP="0030565D">
      <w:pPr>
        <w:rPr>
          <w:ins w:id="35" w:author="Austin Murdock" w:date="2014-03-02T03:55:00Z"/>
          <w:rFonts w:ascii="Arial" w:hAnsi="Arial" w:cs="Arial"/>
          <w:kern w:val="32"/>
          <w:sz w:val="32"/>
          <w:szCs w:val="32"/>
        </w:rPr>
      </w:pPr>
    </w:p>
    <w:p w:rsidR="0030565D" w:rsidRPr="0030565D" w:rsidRDefault="0030565D" w:rsidP="0030565D">
      <w:pPr>
        <w:rPr>
          <w:ins w:id="36" w:author="Austin Murdock" w:date="2014-03-02T03:55:00Z"/>
          <w:rFonts w:ascii="Arial" w:hAnsi="Arial" w:cs="Arial"/>
          <w:kern w:val="32"/>
          <w:sz w:val="32"/>
          <w:szCs w:val="32"/>
        </w:rPr>
      </w:pPr>
      <w:ins w:id="37" w:author="Austin Murdock" w:date="2014-03-02T03:55:00Z">
        <w:r w:rsidRPr="0030565D">
          <w:rPr>
            <w:rFonts w:ascii="Arial" w:hAnsi="Arial" w:cs="Arial"/>
            <w:kern w:val="32"/>
            <w:sz w:val="32"/>
            <w:szCs w:val="32"/>
          </w:rPr>
          <w:t xml:space="preserve"> </w:t>
        </w:r>
      </w:ins>
    </w:p>
    <w:p w:rsidR="0030565D" w:rsidRPr="0030565D" w:rsidRDefault="0030565D" w:rsidP="0030565D">
      <w:pPr>
        <w:rPr>
          <w:ins w:id="38" w:author="Austin Murdock" w:date="2014-03-02T03:55:00Z"/>
          <w:rFonts w:ascii="Arial" w:hAnsi="Arial" w:cs="Arial"/>
          <w:kern w:val="32"/>
          <w:sz w:val="32"/>
          <w:szCs w:val="32"/>
        </w:rPr>
      </w:pPr>
    </w:p>
    <w:p w:rsidR="000F348A" w:rsidRPr="009E03E6" w:rsidDel="0030565D" w:rsidRDefault="00426B02" w:rsidP="0030565D">
      <w:pPr>
        <w:pStyle w:val="Heading1"/>
        <w:jc w:val="center"/>
        <w:rPr>
          <w:del w:id="39" w:author="Austin Murdock" w:date="2014-03-02T03:55:00Z"/>
          <w:rFonts w:cs="Arial"/>
          <w:b w:val="0"/>
          <w:bCs w:val="0"/>
        </w:rPr>
      </w:pPr>
      <w:ins w:id="40" w:author="Austin Murdock" w:date="2014-03-02T03:55:00Z">
        <w:r>
          <w:rPr>
            <w:rFonts w:cs="Arial"/>
          </w:rPr>
          <w:t>March 2</w:t>
        </w:r>
        <w:r w:rsidRPr="00426B02">
          <w:rPr>
            <w:rFonts w:cs="Arial"/>
            <w:vertAlign w:val="superscript"/>
            <w:rPrChange w:id="41" w:author="Austin Murdock" w:date="2014-03-02T04:00:00Z">
              <w:rPr>
                <w:rFonts w:cs="Arial"/>
              </w:rPr>
            </w:rPrChange>
          </w:rPr>
          <w:t>nd</w:t>
        </w:r>
        <w:r>
          <w:rPr>
            <w:rFonts w:cs="Arial"/>
          </w:rPr>
          <w:t>,</w:t>
        </w:r>
      </w:ins>
      <w:ins w:id="42" w:author="Austin Murdock" w:date="2014-03-02T04:00:00Z">
        <w:r>
          <w:rPr>
            <w:rFonts w:cs="Arial"/>
          </w:rPr>
          <w:t xml:space="preserve"> 2014</w:t>
        </w:r>
      </w:ins>
      <w:del w:id="43" w:author="Austin Murdock" w:date="2014-03-02T03:55:00Z">
        <w:r w:rsidR="000F348A" w:rsidRPr="009E03E6" w:rsidDel="0030565D">
          <w:rPr>
            <w:rFonts w:cs="Arial"/>
            <w:b w:val="0"/>
            <w:bCs w:val="0"/>
          </w:rPr>
          <w:delText>CMSC 345</w:delText>
        </w:r>
      </w:del>
    </w:p>
    <w:p w:rsidR="000F348A" w:rsidRPr="009E03E6" w:rsidDel="0030565D" w:rsidRDefault="000F348A">
      <w:pPr>
        <w:pStyle w:val="Heading3"/>
        <w:rPr>
          <w:del w:id="44" w:author="Austin Murdock" w:date="2014-03-02T03:55:00Z"/>
        </w:rPr>
      </w:pPr>
      <w:del w:id="45" w:author="Austin Murdock" w:date="2014-03-02T03:55:00Z">
        <w:r w:rsidRPr="009E03E6" w:rsidDel="0030565D">
          <w:delText>Software Design and Development</w:delText>
        </w:r>
      </w:del>
    </w:p>
    <w:p w:rsidR="000F348A" w:rsidRPr="009E03E6" w:rsidDel="0030565D" w:rsidRDefault="001D0000">
      <w:pPr>
        <w:pStyle w:val="Heading1"/>
        <w:jc w:val="center"/>
        <w:rPr>
          <w:del w:id="46" w:author="Austin Murdock" w:date="2014-03-02T03:55:00Z"/>
          <w:rFonts w:cs="Arial"/>
          <w:b w:val="0"/>
          <w:bCs w:val="0"/>
        </w:rPr>
      </w:pPr>
      <w:del w:id="47" w:author="Austin Murdock" w:date="2014-03-02T03:55:00Z">
        <w:r w:rsidDel="0030565D">
          <w:rPr>
            <w:rFonts w:cs="Arial"/>
            <w:b w:val="0"/>
            <w:bCs w:val="0"/>
          </w:rPr>
          <w:delText>(Adapted from Susan Mitchell)</w:delText>
        </w:r>
      </w:del>
    </w:p>
    <w:p w:rsidR="000F348A" w:rsidRPr="009E03E6" w:rsidDel="0030565D" w:rsidRDefault="000F348A">
      <w:pPr>
        <w:rPr>
          <w:del w:id="48" w:author="Austin Murdock" w:date="2014-03-02T03:55:00Z"/>
          <w:rFonts w:ascii="Arial" w:hAnsi="Arial" w:cs="Arial"/>
        </w:rPr>
      </w:pPr>
    </w:p>
    <w:p w:rsidR="000F348A" w:rsidRPr="009E03E6" w:rsidDel="0030565D" w:rsidRDefault="000F348A">
      <w:pPr>
        <w:rPr>
          <w:del w:id="49" w:author="Austin Murdock" w:date="2014-03-02T03:55:00Z"/>
          <w:rFonts w:ascii="Arial" w:hAnsi="Arial" w:cs="Arial"/>
        </w:rPr>
      </w:pPr>
    </w:p>
    <w:p w:rsidR="000F348A" w:rsidRPr="009E03E6" w:rsidDel="0030565D" w:rsidRDefault="000F348A">
      <w:pPr>
        <w:pStyle w:val="Heading1"/>
        <w:jc w:val="center"/>
        <w:rPr>
          <w:del w:id="50" w:author="Austin Murdock" w:date="2014-03-02T03:55:00Z"/>
          <w:rFonts w:cs="Arial"/>
        </w:rPr>
      </w:pPr>
      <w:del w:id="51" w:author="Austin Murdock" w:date="2014-03-02T03:55:00Z">
        <w:r w:rsidRPr="009E03E6" w:rsidDel="0030565D">
          <w:rPr>
            <w:rFonts w:cs="Arial"/>
          </w:rPr>
          <w:delText>System Design Document Template</w:delText>
        </w:r>
      </w:del>
    </w:p>
    <w:p w:rsidR="000F348A" w:rsidRPr="009E03E6" w:rsidDel="0030565D" w:rsidRDefault="000F348A">
      <w:pPr>
        <w:jc w:val="center"/>
        <w:rPr>
          <w:del w:id="52" w:author="Austin Murdock" w:date="2014-03-02T03:55:00Z"/>
          <w:rFonts w:ascii="Arial" w:hAnsi="Arial" w:cs="Arial"/>
        </w:rPr>
      </w:pPr>
    </w:p>
    <w:p w:rsidR="000F348A" w:rsidRPr="009E03E6" w:rsidDel="0030565D" w:rsidRDefault="000F348A">
      <w:pPr>
        <w:jc w:val="center"/>
        <w:rPr>
          <w:del w:id="53" w:author="Austin Murdock" w:date="2014-03-02T03:55:00Z"/>
          <w:rFonts w:ascii="Arial" w:hAnsi="Arial" w:cs="Arial"/>
        </w:rPr>
      </w:pPr>
    </w:p>
    <w:p w:rsidR="000F348A" w:rsidRPr="009E03E6" w:rsidDel="0030565D" w:rsidRDefault="000F348A">
      <w:pPr>
        <w:rPr>
          <w:del w:id="54" w:author="Austin Murdock" w:date="2014-03-02T03:55:00Z"/>
          <w:rFonts w:ascii="Arial" w:hAnsi="Arial" w:cs="Arial"/>
        </w:rPr>
      </w:pPr>
    </w:p>
    <w:p w:rsidR="000F348A" w:rsidRPr="009E03E6" w:rsidDel="0030565D" w:rsidRDefault="000F348A">
      <w:pPr>
        <w:rPr>
          <w:del w:id="55" w:author="Austin Murdock" w:date="2014-03-02T03:55:00Z"/>
          <w:rFonts w:ascii="Arial" w:hAnsi="Arial" w:cs="Arial"/>
        </w:rPr>
      </w:pPr>
    </w:p>
    <w:p w:rsidR="004B2385" w:rsidRPr="00F31AA6" w:rsidDel="0030565D" w:rsidRDefault="004B2385" w:rsidP="004B2385">
      <w:pPr>
        <w:rPr>
          <w:del w:id="56" w:author="Austin Murdock" w:date="2014-03-02T03:55:00Z"/>
          <w:rFonts w:ascii="Arial" w:hAnsi="Arial" w:cs="Arial"/>
        </w:rPr>
      </w:pPr>
      <w:del w:id="57" w:author="Austin Murdock" w:date="2014-03-02T03:55:00Z">
        <w:r w:rsidDel="0030565D">
          <w:rPr>
            <w:rFonts w:ascii="Arial" w:hAnsi="Arial" w:cs="Arial"/>
          </w:rPr>
          <w:delText>Writing</w:delText>
        </w:r>
        <w:r w:rsidRPr="00F31AA6" w:rsidDel="0030565D">
          <w:rPr>
            <w:rFonts w:ascii="Arial" w:hAnsi="Arial" w:cs="Arial"/>
          </w:rPr>
          <w:delText xml:space="preserve"> Instructions</w:delText>
        </w:r>
      </w:del>
    </w:p>
    <w:p w:rsidR="004B2385" w:rsidRPr="00F31AA6" w:rsidDel="0030565D" w:rsidRDefault="004B2385" w:rsidP="004B2385">
      <w:pPr>
        <w:rPr>
          <w:del w:id="58" w:author="Austin Murdock" w:date="2014-03-02T03:55:00Z"/>
          <w:rFonts w:ascii="Arial" w:hAnsi="Arial" w:cs="Arial"/>
        </w:rPr>
      </w:pPr>
    </w:p>
    <w:p w:rsidR="004B2385" w:rsidRPr="00F31AA6" w:rsidDel="0030565D" w:rsidRDefault="004B2385" w:rsidP="004B2385">
      <w:pPr>
        <w:ind w:left="360"/>
        <w:rPr>
          <w:del w:id="59" w:author="Austin Murdock" w:date="2014-03-02T03:55:00Z"/>
          <w:rFonts w:ascii="Arial" w:hAnsi="Arial" w:cs="Arial"/>
        </w:rPr>
      </w:pPr>
      <w:del w:id="60" w:author="Austin Murdock" w:date="2014-03-02T03:55:00Z">
        <w:r w:rsidRPr="00F31AA6" w:rsidDel="0030565D">
          <w:rPr>
            <w:rFonts w:ascii="Arial" w:hAnsi="Arial" w:cs="Arial"/>
          </w:rPr>
          <w:delText>Use the materials posted under the Writing Resources button on Blackboard as references for grammar, spelling, punctuation, formatting</w:delText>
        </w:r>
        <w:r w:rsidDel="0030565D">
          <w:rPr>
            <w:rFonts w:ascii="Arial" w:hAnsi="Arial" w:cs="Arial"/>
          </w:rPr>
          <w:delText>, and writing style</w:delText>
        </w:r>
        <w:r w:rsidRPr="00F31AA6" w:rsidDel="0030565D">
          <w:rPr>
            <w:rFonts w:ascii="Arial" w:hAnsi="Arial" w:cs="Arial"/>
          </w:rPr>
          <w:delText>.</w:delText>
        </w:r>
      </w:del>
    </w:p>
    <w:p w:rsidR="004B2385" w:rsidDel="0030565D" w:rsidRDefault="004B2385" w:rsidP="004B2385">
      <w:pPr>
        <w:rPr>
          <w:del w:id="61" w:author="Austin Murdock" w:date="2014-03-02T03:55:00Z"/>
          <w:rFonts w:ascii="Arial" w:hAnsi="Arial" w:cs="Arial"/>
        </w:rPr>
      </w:pPr>
    </w:p>
    <w:p w:rsidR="004B2385" w:rsidRPr="00F31AA6" w:rsidDel="0030565D" w:rsidRDefault="004B2385" w:rsidP="004B2385">
      <w:pPr>
        <w:rPr>
          <w:del w:id="62" w:author="Austin Murdock" w:date="2014-03-02T03:55:00Z"/>
          <w:rFonts w:ascii="Arial" w:hAnsi="Arial" w:cs="Arial"/>
        </w:rPr>
      </w:pPr>
    </w:p>
    <w:p w:rsidR="004B2385" w:rsidRPr="00F31AA6" w:rsidDel="0030565D" w:rsidRDefault="004B2385" w:rsidP="004B2385">
      <w:pPr>
        <w:rPr>
          <w:del w:id="63" w:author="Austin Murdock" w:date="2014-03-02T03:55:00Z"/>
          <w:rFonts w:ascii="Arial" w:hAnsi="Arial" w:cs="Arial"/>
        </w:rPr>
      </w:pPr>
      <w:del w:id="64" w:author="Austin Murdock" w:date="2014-03-02T03:55:00Z">
        <w:r w:rsidRPr="00F31AA6" w:rsidDel="0030565D">
          <w:rPr>
            <w:rFonts w:ascii="Arial" w:hAnsi="Arial" w:cs="Arial"/>
          </w:rPr>
          <w:delText>Be sure that your document is</w:delText>
        </w:r>
      </w:del>
    </w:p>
    <w:p w:rsidR="004B2385" w:rsidRPr="00F31AA6" w:rsidDel="0030565D" w:rsidRDefault="004B2385" w:rsidP="004B2385">
      <w:pPr>
        <w:rPr>
          <w:del w:id="65" w:author="Austin Murdock" w:date="2014-03-02T03:55:00Z"/>
          <w:rFonts w:ascii="Arial" w:hAnsi="Arial" w:cs="Arial"/>
        </w:rPr>
      </w:pPr>
    </w:p>
    <w:p w:rsidR="004B2385" w:rsidRPr="00F31AA6" w:rsidDel="0030565D" w:rsidRDefault="004B2385" w:rsidP="004B2385">
      <w:pPr>
        <w:numPr>
          <w:ilvl w:val="0"/>
          <w:numId w:val="8"/>
        </w:numPr>
        <w:spacing w:before="100" w:after="100"/>
        <w:rPr>
          <w:del w:id="66" w:author="Austin Murdock" w:date="2014-03-02T03:55:00Z"/>
          <w:rFonts w:ascii="Arial" w:hAnsi="Arial" w:cs="Arial"/>
        </w:rPr>
      </w:pPr>
      <w:del w:id="67" w:author="Austin Murdock" w:date="2014-03-02T03:55:00Z">
        <w:r w:rsidRPr="00F31AA6" w:rsidDel="0030565D">
          <w:rPr>
            <w:rFonts w:ascii="Arial" w:hAnsi="Arial" w:cs="Arial"/>
          </w:rPr>
          <w:delText xml:space="preserve">Complete - No information is missing </w:delText>
        </w:r>
      </w:del>
    </w:p>
    <w:p w:rsidR="004B2385" w:rsidRPr="00F31AA6" w:rsidDel="0030565D" w:rsidRDefault="004B2385" w:rsidP="004B2385">
      <w:pPr>
        <w:numPr>
          <w:ilvl w:val="0"/>
          <w:numId w:val="8"/>
        </w:numPr>
        <w:spacing w:before="100" w:after="100"/>
        <w:rPr>
          <w:del w:id="68" w:author="Austin Murdock" w:date="2014-03-02T03:55:00Z"/>
          <w:rFonts w:ascii="Arial" w:hAnsi="Arial" w:cs="Arial"/>
        </w:rPr>
      </w:pPr>
      <w:del w:id="69" w:author="Austin Murdock" w:date="2014-03-02T03:55:00Z">
        <w:r w:rsidRPr="00F31AA6" w:rsidDel="0030565D">
          <w:rPr>
            <w:rFonts w:ascii="Arial" w:hAnsi="Arial" w:cs="Arial"/>
          </w:rPr>
          <w:delText>Clear - Every sentence's meaning must be clear to all parties</w:delText>
        </w:r>
      </w:del>
    </w:p>
    <w:p w:rsidR="004B2385" w:rsidRPr="00F31AA6" w:rsidDel="0030565D" w:rsidRDefault="004B2385" w:rsidP="004B2385">
      <w:pPr>
        <w:numPr>
          <w:ilvl w:val="0"/>
          <w:numId w:val="8"/>
        </w:numPr>
        <w:spacing w:before="100" w:after="100"/>
        <w:rPr>
          <w:del w:id="70" w:author="Austin Murdock" w:date="2014-03-02T03:55:00Z"/>
          <w:rFonts w:ascii="Arial" w:hAnsi="Arial" w:cs="Arial"/>
        </w:rPr>
      </w:pPr>
      <w:del w:id="71" w:author="Austin Murdock" w:date="2014-03-02T03:55:00Z">
        <w:r w:rsidRPr="00F31AA6" w:rsidDel="0030565D">
          <w:rPr>
            <w:rFonts w:ascii="Arial" w:hAnsi="Arial" w:cs="Arial"/>
          </w:rPr>
          <w:delText xml:space="preserve">Consistent – The writing style and notation is consistent throughout the document and the document does not contradict itself </w:delText>
        </w:r>
      </w:del>
    </w:p>
    <w:p w:rsidR="004B2385" w:rsidRPr="00F31AA6" w:rsidDel="0030565D" w:rsidRDefault="004B2385" w:rsidP="004B2385">
      <w:pPr>
        <w:numPr>
          <w:ilvl w:val="0"/>
          <w:numId w:val="8"/>
        </w:numPr>
        <w:spacing w:before="100" w:after="100"/>
        <w:rPr>
          <w:del w:id="72" w:author="Austin Murdock" w:date="2014-03-02T03:55:00Z"/>
          <w:rFonts w:ascii="Arial" w:hAnsi="Arial" w:cs="Arial"/>
        </w:rPr>
      </w:pPr>
      <w:del w:id="73" w:author="Austin Murdock" w:date="2014-03-02T03:55:00Z">
        <w:r w:rsidRPr="00F31AA6" w:rsidDel="0030565D">
          <w:rPr>
            <w:rFonts w:ascii="Arial" w:hAnsi="Arial" w:cs="Arial"/>
          </w:rPr>
          <w:delText xml:space="preserve">Verifiable - All requirements and other facts stated are verifiable </w:delText>
        </w:r>
      </w:del>
    </w:p>
    <w:p w:rsidR="004B2385" w:rsidRPr="00F31AA6" w:rsidDel="0030565D" w:rsidRDefault="004B2385" w:rsidP="004B2385">
      <w:pPr>
        <w:rPr>
          <w:del w:id="74" w:author="Austin Murdock" w:date="2014-03-02T03:55:00Z"/>
          <w:rFonts w:ascii="Arial" w:hAnsi="Arial" w:cs="Arial"/>
        </w:rPr>
      </w:pPr>
    </w:p>
    <w:p w:rsidR="004B2385" w:rsidRPr="00F31AA6" w:rsidDel="0030565D" w:rsidRDefault="004B2385" w:rsidP="004B2385">
      <w:pPr>
        <w:rPr>
          <w:del w:id="75" w:author="Austin Murdock" w:date="2014-03-02T03:55:00Z"/>
          <w:rFonts w:ascii="Arial" w:hAnsi="Arial" w:cs="Arial"/>
        </w:rPr>
      </w:pPr>
    </w:p>
    <w:p w:rsidR="004B2385" w:rsidRPr="00F31AA6" w:rsidDel="0030565D" w:rsidRDefault="004B2385" w:rsidP="004B2385">
      <w:pPr>
        <w:rPr>
          <w:del w:id="76" w:author="Austin Murdock" w:date="2014-03-02T03:55:00Z"/>
          <w:rFonts w:ascii="Arial" w:hAnsi="Arial" w:cs="Arial"/>
        </w:rPr>
      </w:pPr>
      <w:del w:id="77" w:author="Austin Murdock" w:date="2014-03-02T03:55:00Z">
        <w:r w:rsidRPr="00F31AA6" w:rsidDel="0030565D">
          <w:rPr>
            <w:rFonts w:ascii="Arial" w:hAnsi="Arial" w:cs="Arial"/>
          </w:rPr>
          <w:delText xml:space="preserve">Remember that you are required to do a </w:delText>
        </w:r>
        <w:r w:rsidDel="0030565D">
          <w:rPr>
            <w:rFonts w:ascii="Arial" w:hAnsi="Arial" w:cs="Arial"/>
          </w:rPr>
          <w:delText>team</w:delText>
        </w:r>
        <w:r w:rsidRPr="00F31AA6" w:rsidDel="0030565D">
          <w:rPr>
            <w:rFonts w:ascii="Arial" w:hAnsi="Arial" w:cs="Arial"/>
          </w:rPr>
          <w:delText xml:space="preserve"> review of this document.</w:delText>
        </w:r>
      </w:del>
    </w:p>
    <w:p w:rsidR="004B2385" w:rsidRPr="00F31AA6" w:rsidDel="0030565D" w:rsidRDefault="004B2385" w:rsidP="004B2385">
      <w:pPr>
        <w:rPr>
          <w:del w:id="78" w:author="Austin Murdock" w:date="2014-03-02T03:55:00Z"/>
          <w:rFonts w:ascii="Arial" w:hAnsi="Arial" w:cs="Arial"/>
        </w:rPr>
      </w:pPr>
    </w:p>
    <w:p w:rsidR="000F348A" w:rsidRPr="009E03E6" w:rsidDel="0030565D" w:rsidRDefault="000F348A">
      <w:pPr>
        <w:pStyle w:val="NormalWeb"/>
        <w:rPr>
          <w:del w:id="79" w:author="Austin Murdock" w:date="2014-03-02T03:55:00Z"/>
          <w:rFonts w:ascii="Arial" w:hAnsi="Arial" w:cs="Arial"/>
        </w:rPr>
      </w:pPr>
      <w:del w:id="80" w:author="Austin Murdock" w:date="2014-03-02T03:55:00Z">
        <w:r w:rsidRPr="009E03E6" w:rsidDel="0030565D">
          <w:rPr>
            <w:rFonts w:ascii="Arial" w:hAnsi="Arial" w:cs="Arial"/>
          </w:rPr>
          <w:delText xml:space="preserve">When you think you are done with the SDD, ask yourself, "Could someone who was not part of the development of this SDD write the corresponding code?" </w:delText>
        </w:r>
      </w:del>
    </w:p>
    <w:p w:rsidR="000F348A" w:rsidRPr="009E03E6" w:rsidRDefault="000F348A">
      <w:pPr>
        <w:rPr>
          <w:rFonts w:ascii="Arial" w:hAnsi="Arial" w:cs="Arial"/>
        </w:rPr>
      </w:pPr>
      <w:r w:rsidRPr="009E03E6">
        <w:rPr>
          <w:rFonts w:ascii="Arial" w:hAnsi="Arial" w:cs="Arial"/>
        </w:rPr>
        <w:br w:type="page"/>
      </w:r>
    </w:p>
    <w:p w:rsidR="000F348A" w:rsidRPr="009E03E6" w:rsidRDefault="000F348A">
      <w:pPr>
        <w:rPr>
          <w:rFonts w:ascii="Arial" w:hAnsi="Arial" w:cs="Arial"/>
        </w:rPr>
      </w:pPr>
    </w:p>
    <w:p w:rsidR="000F348A" w:rsidRPr="009E03E6" w:rsidRDefault="00A02603">
      <w:pPr>
        <w:jc w:val="center"/>
        <w:rPr>
          <w:rFonts w:ascii="Arial" w:hAnsi="Arial" w:cs="Arial"/>
        </w:rPr>
      </w:pPr>
      <w:r w:rsidRPr="009E03E6">
        <w:rPr>
          <w:rFonts w:ascii="Arial" w:hAnsi="Arial" w:cs="Arial"/>
        </w:rPr>
        <w:t>[</w:t>
      </w:r>
      <w:r w:rsidR="00BF4DDC" w:rsidRPr="009E03E6">
        <w:rPr>
          <w:rFonts w:ascii="Arial" w:hAnsi="Arial" w:cs="Arial"/>
        </w:rPr>
        <w:t>Put p</w:t>
      </w:r>
      <w:r w:rsidR="000F348A" w:rsidRPr="009E03E6">
        <w:rPr>
          <w:rFonts w:ascii="Arial" w:hAnsi="Arial" w:cs="Arial"/>
        </w:rPr>
        <w:t xml:space="preserve">roduct </w:t>
      </w:r>
      <w:r w:rsidR="00BF4DDC" w:rsidRPr="009E03E6">
        <w:rPr>
          <w:rFonts w:ascii="Arial" w:hAnsi="Arial" w:cs="Arial"/>
        </w:rPr>
        <w:t>n</w:t>
      </w:r>
      <w:r w:rsidR="000F348A" w:rsidRPr="009E03E6">
        <w:rPr>
          <w:rFonts w:ascii="Arial" w:hAnsi="Arial" w:cs="Arial"/>
        </w:rPr>
        <w:t>ame</w:t>
      </w:r>
      <w:r w:rsidR="00BF4DDC" w:rsidRPr="009E03E6">
        <w:rPr>
          <w:rFonts w:ascii="Arial" w:hAnsi="Arial" w:cs="Arial"/>
        </w:rPr>
        <w:t xml:space="preserve"> here</w:t>
      </w:r>
      <w:r w:rsidRPr="009E03E6">
        <w:rPr>
          <w:rFonts w:ascii="Arial" w:hAnsi="Arial" w:cs="Arial"/>
        </w:rPr>
        <w:t>]</w:t>
      </w:r>
    </w:p>
    <w:p w:rsidR="000F348A" w:rsidRPr="009E03E6" w:rsidRDefault="000F348A">
      <w:pPr>
        <w:jc w:val="center"/>
        <w:rPr>
          <w:rFonts w:ascii="Arial" w:hAnsi="Arial" w:cs="Arial"/>
        </w:rPr>
      </w:pPr>
      <w:r w:rsidRPr="009E03E6">
        <w:rPr>
          <w:rFonts w:ascii="Arial" w:hAnsi="Arial" w:cs="Arial"/>
        </w:rPr>
        <w:t>System Design Document</w:t>
      </w:r>
    </w:p>
    <w:p w:rsidR="000F348A" w:rsidRPr="009E03E6" w:rsidRDefault="000F348A">
      <w:pPr>
        <w:rPr>
          <w:rFonts w:ascii="Arial" w:hAnsi="Arial" w:cs="Arial"/>
        </w:rPr>
      </w:pPr>
    </w:p>
    <w:p w:rsidR="000F348A" w:rsidRPr="009E03E6" w:rsidRDefault="000F348A">
      <w:pPr>
        <w:rPr>
          <w:rFonts w:ascii="Arial" w:hAnsi="Arial" w:cs="Arial"/>
        </w:rPr>
      </w:pPr>
    </w:p>
    <w:p w:rsidR="000F348A" w:rsidRPr="009E03E6" w:rsidRDefault="000F348A">
      <w:pPr>
        <w:pStyle w:val="Heading4"/>
        <w:rPr>
          <w:rFonts w:ascii="Arial" w:hAnsi="Arial" w:cs="Arial"/>
        </w:rPr>
      </w:pPr>
      <w:r w:rsidRPr="009E03E6">
        <w:rPr>
          <w:rFonts w:ascii="Arial" w:hAnsi="Arial" w:cs="Arial"/>
        </w:rPr>
        <w:t>Table of Contents</w:t>
      </w:r>
    </w:p>
    <w:p w:rsidR="000F348A" w:rsidRPr="009E03E6" w:rsidRDefault="000F348A">
      <w:pPr>
        <w:pStyle w:val="Heading2"/>
        <w:rPr>
          <w:rFonts w:ascii="Arial" w:hAnsi="Arial" w:cs="Arial"/>
        </w:rPr>
      </w:pPr>
    </w:p>
    <w:p w:rsidR="000F348A" w:rsidRPr="009E03E6" w:rsidRDefault="000F348A" w:rsidP="007D5365">
      <w:pPr>
        <w:ind w:left="7200"/>
        <w:rPr>
          <w:rFonts w:ascii="Arial" w:hAnsi="Arial" w:cs="Arial"/>
        </w:rPr>
      </w:pPr>
      <w:r w:rsidRPr="009E03E6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</w:t>
      </w:r>
      <w:r w:rsidRPr="009E03E6">
        <w:rPr>
          <w:rFonts w:ascii="Arial" w:hAnsi="Arial" w:cs="Arial"/>
          <w:u w:val="single"/>
        </w:rPr>
        <w:t>Page</w:t>
      </w:r>
    </w:p>
    <w:p w:rsidR="00747ABA" w:rsidRPr="009E03E6" w:rsidRDefault="00747ABA" w:rsidP="00747ABA">
      <w:pPr>
        <w:pStyle w:val="Heading2"/>
        <w:rPr>
          <w:rFonts w:ascii="Arial" w:hAnsi="Arial" w:cs="Arial"/>
          <w:b w:val="0"/>
        </w:rPr>
      </w:pPr>
      <w:r w:rsidRPr="009E03E6">
        <w:rPr>
          <w:rFonts w:ascii="Arial" w:hAnsi="Arial" w:cs="Arial"/>
          <w:b w:val="0"/>
        </w:rPr>
        <w:t>1.  Introduction</w:t>
      </w:r>
    </w:p>
    <w:p w:rsidR="00747ABA" w:rsidRPr="009E03E6" w:rsidRDefault="00747ABA" w:rsidP="00747ABA">
      <w:pPr>
        <w:rPr>
          <w:rFonts w:ascii="Arial" w:hAnsi="Arial" w:cs="Arial"/>
        </w:rPr>
      </w:pPr>
    </w:p>
    <w:p w:rsidR="00747ABA" w:rsidRPr="009E03E6" w:rsidRDefault="00747ABA" w:rsidP="00747ABA">
      <w:pPr>
        <w:numPr>
          <w:ilvl w:val="1"/>
          <w:numId w:val="23"/>
        </w:numPr>
        <w:rPr>
          <w:rFonts w:ascii="Arial" w:hAnsi="Arial" w:cs="Arial"/>
        </w:rPr>
      </w:pPr>
      <w:r w:rsidRPr="009E03E6">
        <w:rPr>
          <w:rFonts w:ascii="Arial" w:hAnsi="Arial" w:cs="Arial"/>
        </w:rPr>
        <w:t>Purpose of This Document</w:t>
      </w:r>
    </w:p>
    <w:p w:rsidR="00747ABA" w:rsidRPr="009E03E6" w:rsidRDefault="00747ABA" w:rsidP="00747ABA">
      <w:pPr>
        <w:numPr>
          <w:ilvl w:val="1"/>
          <w:numId w:val="23"/>
        </w:numPr>
        <w:rPr>
          <w:rFonts w:ascii="Arial" w:hAnsi="Arial" w:cs="Arial"/>
        </w:rPr>
      </w:pPr>
      <w:r w:rsidRPr="009E03E6">
        <w:rPr>
          <w:rFonts w:ascii="Arial" w:hAnsi="Arial" w:cs="Arial"/>
        </w:rPr>
        <w:t>References</w:t>
      </w:r>
    </w:p>
    <w:p w:rsidR="000F348A" w:rsidRPr="009E03E6" w:rsidRDefault="000F348A">
      <w:pPr>
        <w:rPr>
          <w:rFonts w:ascii="Arial" w:hAnsi="Arial" w:cs="Arial"/>
        </w:rPr>
      </w:pPr>
    </w:p>
    <w:p w:rsidR="000F348A" w:rsidRPr="009E03E6" w:rsidRDefault="000F348A">
      <w:pPr>
        <w:rPr>
          <w:rFonts w:ascii="Arial" w:hAnsi="Arial" w:cs="Arial"/>
        </w:rPr>
      </w:pPr>
    </w:p>
    <w:p w:rsidR="000F348A" w:rsidRPr="009E03E6" w:rsidRDefault="000F348A" w:rsidP="009E03E6">
      <w:pPr>
        <w:numPr>
          <w:ilvl w:val="0"/>
          <w:numId w:val="25"/>
        </w:numPr>
        <w:rPr>
          <w:rFonts w:ascii="Arial" w:hAnsi="Arial" w:cs="Arial"/>
        </w:rPr>
      </w:pPr>
      <w:r w:rsidRPr="009E03E6">
        <w:rPr>
          <w:rFonts w:ascii="Arial" w:hAnsi="Arial" w:cs="Arial"/>
        </w:rPr>
        <w:t>System Architecture</w:t>
      </w:r>
    </w:p>
    <w:p w:rsidR="000F348A" w:rsidRPr="009E03E6" w:rsidRDefault="000F348A">
      <w:pPr>
        <w:rPr>
          <w:rFonts w:ascii="Arial" w:hAnsi="Arial" w:cs="Arial"/>
        </w:rPr>
      </w:pPr>
    </w:p>
    <w:p w:rsidR="009E03E6" w:rsidRPr="009E03E6" w:rsidRDefault="009E03E6" w:rsidP="009E03E6">
      <w:pPr>
        <w:ind w:left="720"/>
        <w:rPr>
          <w:rFonts w:ascii="Arial" w:hAnsi="Arial" w:cs="Arial"/>
        </w:rPr>
      </w:pPr>
      <w:r w:rsidRPr="009E03E6">
        <w:rPr>
          <w:rFonts w:ascii="Arial" w:hAnsi="Arial" w:cs="Arial"/>
        </w:rPr>
        <w:t>2.1 Architectural Design</w:t>
      </w:r>
    </w:p>
    <w:p w:rsidR="009E03E6" w:rsidRPr="009E03E6" w:rsidRDefault="009E03E6" w:rsidP="009E03E6">
      <w:pPr>
        <w:ind w:left="720"/>
        <w:rPr>
          <w:rFonts w:ascii="Arial" w:hAnsi="Arial" w:cs="Arial"/>
        </w:rPr>
      </w:pPr>
      <w:r w:rsidRPr="009E03E6">
        <w:rPr>
          <w:rFonts w:ascii="Arial" w:hAnsi="Arial" w:cs="Arial"/>
        </w:rPr>
        <w:t>2.2 Decomposition Description</w:t>
      </w:r>
    </w:p>
    <w:p w:rsidR="000F348A" w:rsidRPr="009E03E6" w:rsidRDefault="000F348A">
      <w:pPr>
        <w:rPr>
          <w:rFonts w:ascii="Arial" w:hAnsi="Arial" w:cs="Arial"/>
        </w:rPr>
      </w:pPr>
    </w:p>
    <w:p w:rsidR="000F348A" w:rsidRPr="009E03E6" w:rsidRDefault="000F348A">
      <w:pPr>
        <w:rPr>
          <w:rFonts w:ascii="Arial" w:hAnsi="Arial" w:cs="Arial"/>
        </w:rPr>
      </w:pPr>
    </w:p>
    <w:p w:rsidR="000F348A" w:rsidRPr="009E03E6" w:rsidRDefault="00312E7C" w:rsidP="00312E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 </w:t>
      </w:r>
      <w:r w:rsidR="000F348A" w:rsidRPr="009E03E6">
        <w:rPr>
          <w:rFonts w:ascii="Arial" w:hAnsi="Arial" w:cs="Arial"/>
        </w:rPr>
        <w:t>Persistent Data Design</w:t>
      </w:r>
    </w:p>
    <w:p w:rsidR="000F348A" w:rsidRDefault="000F348A">
      <w:pPr>
        <w:rPr>
          <w:rFonts w:ascii="Arial" w:hAnsi="Arial" w:cs="Arial"/>
        </w:rPr>
      </w:pPr>
    </w:p>
    <w:p w:rsidR="00BA55E3" w:rsidRDefault="00BA55E3" w:rsidP="00BA55E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5.1 Database Descriptions</w:t>
      </w:r>
    </w:p>
    <w:p w:rsidR="00BA55E3" w:rsidRPr="009E03E6" w:rsidRDefault="00BA55E3">
      <w:pPr>
        <w:rPr>
          <w:rFonts w:ascii="Arial" w:hAnsi="Arial" w:cs="Arial"/>
        </w:rPr>
      </w:pPr>
      <w:r>
        <w:rPr>
          <w:rFonts w:ascii="Arial" w:hAnsi="Arial" w:cs="Arial"/>
        </w:rPr>
        <w:tab/>
        <w:t>5.2 File Descriptions</w:t>
      </w:r>
    </w:p>
    <w:p w:rsidR="000F348A" w:rsidRPr="009E03E6" w:rsidRDefault="000F348A">
      <w:pPr>
        <w:rPr>
          <w:rFonts w:ascii="Arial" w:hAnsi="Arial" w:cs="Arial"/>
        </w:rPr>
      </w:pPr>
    </w:p>
    <w:p w:rsidR="000F348A" w:rsidRPr="009E03E6" w:rsidRDefault="000F348A">
      <w:pPr>
        <w:rPr>
          <w:rFonts w:ascii="Arial" w:hAnsi="Arial" w:cs="Arial"/>
        </w:rPr>
      </w:pPr>
    </w:p>
    <w:p w:rsidR="000F348A" w:rsidRPr="009E03E6" w:rsidRDefault="000F348A">
      <w:pPr>
        <w:numPr>
          <w:ilvl w:val="0"/>
          <w:numId w:val="26"/>
        </w:numPr>
        <w:rPr>
          <w:rFonts w:ascii="Arial" w:hAnsi="Arial" w:cs="Arial"/>
        </w:rPr>
      </w:pPr>
      <w:r w:rsidRPr="009E03E6">
        <w:rPr>
          <w:rFonts w:ascii="Arial" w:hAnsi="Arial" w:cs="Arial"/>
        </w:rPr>
        <w:t>Requirements Matrix</w:t>
      </w:r>
    </w:p>
    <w:p w:rsidR="000F348A" w:rsidRPr="009E03E6" w:rsidRDefault="000F348A">
      <w:pPr>
        <w:rPr>
          <w:rFonts w:ascii="Arial" w:hAnsi="Arial" w:cs="Arial"/>
        </w:rPr>
      </w:pPr>
    </w:p>
    <w:p w:rsidR="000F348A" w:rsidRPr="009E03E6" w:rsidRDefault="000F348A">
      <w:pPr>
        <w:rPr>
          <w:rFonts w:ascii="Arial" w:hAnsi="Arial" w:cs="Arial"/>
        </w:rPr>
      </w:pPr>
    </w:p>
    <w:p w:rsidR="00A7324A" w:rsidRPr="009E03E6" w:rsidRDefault="00A7324A" w:rsidP="009E03E6">
      <w:pPr>
        <w:rPr>
          <w:rFonts w:ascii="Arial" w:hAnsi="Arial" w:cs="Arial"/>
        </w:rPr>
      </w:pPr>
      <w:r w:rsidRPr="009E03E6">
        <w:rPr>
          <w:rFonts w:ascii="Arial" w:hAnsi="Arial" w:cs="Arial"/>
        </w:rPr>
        <w:t xml:space="preserve">Appendix </w:t>
      </w:r>
      <w:proofErr w:type="gramStart"/>
      <w:r w:rsidRPr="009E03E6">
        <w:rPr>
          <w:rFonts w:ascii="Arial" w:hAnsi="Arial" w:cs="Arial"/>
        </w:rPr>
        <w:t>A</w:t>
      </w:r>
      <w:proofErr w:type="gramEnd"/>
      <w:r w:rsidRPr="009E03E6">
        <w:rPr>
          <w:rFonts w:ascii="Arial" w:hAnsi="Arial" w:cs="Arial"/>
        </w:rPr>
        <w:t xml:space="preserve"> – Agreement Between Customer and Contractor</w:t>
      </w:r>
    </w:p>
    <w:p w:rsidR="00A7324A" w:rsidRPr="009E03E6" w:rsidRDefault="00A7324A" w:rsidP="009E03E6">
      <w:pPr>
        <w:rPr>
          <w:rFonts w:ascii="Arial" w:hAnsi="Arial" w:cs="Arial"/>
        </w:rPr>
      </w:pPr>
    </w:p>
    <w:p w:rsidR="000F348A" w:rsidRPr="009E03E6" w:rsidRDefault="00A7324A" w:rsidP="009E03E6">
      <w:pPr>
        <w:rPr>
          <w:rFonts w:ascii="Arial" w:hAnsi="Arial" w:cs="Arial"/>
        </w:rPr>
      </w:pPr>
      <w:r w:rsidRPr="009E03E6">
        <w:rPr>
          <w:rFonts w:ascii="Arial" w:hAnsi="Arial" w:cs="Arial"/>
        </w:rPr>
        <w:t>Appendix B</w:t>
      </w:r>
      <w:r w:rsidR="000F348A" w:rsidRPr="009E03E6">
        <w:rPr>
          <w:rFonts w:ascii="Arial" w:hAnsi="Arial" w:cs="Arial"/>
        </w:rPr>
        <w:t xml:space="preserve"> – Peer Review Sign-off</w:t>
      </w:r>
    </w:p>
    <w:p w:rsidR="003F5051" w:rsidRPr="009E03E6" w:rsidRDefault="003F5051" w:rsidP="009E03E6">
      <w:pPr>
        <w:rPr>
          <w:rFonts w:ascii="Arial" w:hAnsi="Arial" w:cs="Arial"/>
        </w:rPr>
      </w:pPr>
    </w:p>
    <w:p w:rsidR="003F5051" w:rsidRPr="009E03E6" w:rsidRDefault="00A7324A" w:rsidP="009E03E6">
      <w:pPr>
        <w:pStyle w:val="BodyTextIndent"/>
        <w:ind w:left="0"/>
        <w:rPr>
          <w:rFonts w:ascii="Arial" w:hAnsi="Arial" w:cs="Arial"/>
          <w:b/>
        </w:rPr>
      </w:pPr>
      <w:r w:rsidRPr="009E03E6">
        <w:rPr>
          <w:rFonts w:ascii="Arial" w:hAnsi="Arial" w:cs="Arial"/>
        </w:rPr>
        <w:t>Appendix C</w:t>
      </w:r>
      <w:r w:rsidR="003F5051" w:rsidRPr="009E03E6">
        <w:rPr>
          <w:rFonts w:ascii="Arial" w:hAnsi="Arial" w:cs="Arial"/>
        </w:rPr>
        <w:t xml:space="preserve"> – Document Contributions</w:t>
      </w:r>
    </w:p>
    <w:p w:rsidR="000F348A" w:rsidRPr="009E03E6" w:rsidRDefault="000F348A">
      <w:pPr>
        <w:rPr>
          <w:rFonts w:ascii="Arial" w:hAnsi="Arial" w:cs="Arial"/>
        </w:rPr>
      </w:pPr>
    </w:p>
    <w:p w:rsidR="000F348A" w:rsidRPr="009E03E6" w:rsidRDefault="000F348A">
      <w:pPr>
        <w:pStyle w:val="BodyTextIndent"/>
        <w:numPr>
          <w:ilvl w:val="0"/>
          <w:numId w:val="11"/>
        </w:numPr>
        <w:rPr>
          <w:rFonts w:ascii="Arial" w:hAnsi="Arial" w:cs="Arial"/>
        </w:rPr>
      </w:pPr>
      <w:r w:rsidRPr="009E03E6">
        <w:rPr>
          <w:rFonts w:ascii="Arial" w:hAnsi="Arial" w:cs="Arial"/>
        </w:rPr>
        <w:br w:type="page"/>
      </w:r>
      <w:r w:rsidRPr="009E03E6">
        <w:rPr>
          <w:rFonts w:ascii="Arial" w:hAnsi="Arial" w:cs="Arial"/>
          <w:b/>
        </w:rPr>
        <w:lastRenderedPageBreak/>
        <w:t>Introduction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5506C8" w:rsidRPr="00F31AA6" w:rsidRDefault="005506C8" w:rsidP="002C49AC">
      <w:pPr>
        <w:pStyle w:val="NormalWeb"/>
        <w:spacing w:before="0" w:after="0"/>
        <w:rPr>
          <w:rFonts w:ascii="Arial" w:hAnsi="Arial" w:cs="Arial"/>
        </w:rPr>
      </w:pPr>
      <w:r w:rsidRPr="00F31AA6">
        <w:rPr>
          <w:rFonts w:ascii="Arial" w:hAnsi="Arial" w:cs="Arial"/>
        </w:rPr>
        <w:t>1.1 Purpose of This Document</w:t>
      </w:r>
    </w:p>
    <w:p w:rsidR="005506C8" w:rsidRPr="00F31AA6" w:rsidDel="006E5AA3" w:rsidRDefault="005506C8" w:rsidP="005506C8">
      <w:pPr>
        <w:rPr>
          <w:del w:id="81" w:author="Connor Cook" w:date="2014-03-03T17:41:00Z"/>
          <w:rFonts w:ascii="Arial" w:hAnsi="Arial" w:cs="Arial"/>
        </w:rPr>
      </w:pPr>
      <w:r w:rsidRPr="00F31AA6">
        <w:rPr>
          <w:rFonts w:ascii="Arial" w:hAnsi="Arial" w:cs="Arial"/>
        </w:rPr>
        <w:tab/>
      </w:r>
    </w:p>
    <w:p w:rsidR="005506C8" w:rsidDel="006E5AA3" w:rsidRDefault="005506C8" w:rsidP="005506C8">
      <w:pPr>
        <w:rPr>
          <w:ins w:id="82" w:author="Austin Murdock" w:date="2014-03-02T02:45:00Z"/>
          <w:del w:id="83" w:author="Connor Cook" w:date="2014-03-03T17:41:00Z"/>
          <w:rFonts w:ascii="Arial" w:hAnsi="Arial" w:cs="Arial"/>
        </w:rPr>
      </w:pPr>
      <w:del w:id="84" w:author="Connor Cook" w:date="2014-03-03T17:41:00Z">
        <w:r w:rsidRPr="00F31AA6" w:rsidDel="006E5AA3">
          <w:rPr>
            <w:rFonts w:ascii="Arial" w:hAnsi="Arial" w:cs="Arial"/>
          </w:rPr>
          <w:delText xml:space="preserve">State the purpose of the document and specify the </w:delText>
        </w:r>
        <w:r w:rsidRPr="00E94037" w:rsidDel="006E5AA3">
          <w:rPr>
            <w:rFonts w:ascii="Arial" w:hAnsi="Arial" w:cs="Arial"/>
          </w:rPr>
          <w:delText>intended readership</w:delText>
        </w:r>
        <w:r w:rsidRPr="00F31AA6" w:rsidDel="006E5AA3">
          <w:rPr>
            <w:rFonts w:ascii="Arial" w:hAnsi="Arial" w:cs="Arial"/>
          </w:rPr>
          <w:delText>. Briefly summarize the content. [One paragraph]</w:delText>
        </w:r>
      </w:del>
    </w:p>
    <w:p w:rsidR="00A96BCC" w:rsidRDefault="00A96BCC" w:rsidP="005506C8">
      <w:pPr>
        <w:rPr>
          <w:ins w:id="85" w:author="Austin Murdock" w:date="2014-03-02T02:45:00Z"/>
          <w:rFonts w:ascii="Arial" w:hAnsi="Arial" w:cs="Arial"/>
        </w:rPr>
      </w:pPr>
    </w:p>
    <w:p w:rsidR="00A96BCC" w:rsidRDefault="00A96BCC" w:rsidP="005506C8">
      <w:pPr>
        <w:rPr>
          <w:ins w:id="86" w:author="Austin Murdock" w:date="2014-03-02T02:52:00Z"/>
          <w:rFonts w:ascii="Arial" w:hAnsi="Arial" w:cs="Arial"/>
        </w:rPr>
      </w:pPr>
      <w:ins w:id="87" w:author="Austin Murdock" w:date="2014-03-02T02:45:00Z">
        <w:r>
          <w:rPr>
            <w:rFonts w:ascii="Arial" w:hAnsi="Arial" w:cs="Arial"/>
          </w:rPr>
          <w:t xml:space="preserve">This document </w:t>
        </w:r>
      </w:ins>
      <w:ins w:id="88" w:author="Austin Murdock" w:date="2014-03-02T02:52:00Z">
        <w:r w:rsidR="00922E7F">
          <w:rPr>
            <w:rFonts w:ascii="Arial" w:hAnsi="Arial" w:cs="Arial"/>
          </w:rPr>
          <w:t>describes the software architecture by identifying</w:t>
        </w:r>
      </w:ins>
      <w:ins w:id="89" w:author="Austin Murdock" w:date="2014-03-02T02:45:00Z">
        <w:r>
          <w:rPr>
            <w:rFonts w:ascii="Arial" w:hAnsi="Arial" w:cs="Arial"/>
          </w:rPr>
          <w:t xml:space="preserve"> the sub-systems of the website. This document will also outline the </w:t>
        </w:r>
      </w:ins>
      <w:ins w:id="90" w:author="Austin Murdock" w:date="2014-03-02T02:46:00Z">
        <w:r>
          <w:rPr>
            <w:rFonts w:ascii="Arial" w:hAnsi="Arial" w:cs="Arial"/>
          </w:rPr>
          <w:t>communication</w:t>
        </w:r>
      </w:ins>
      <w:ins w:id="91" w:author="Austin Murdock" w:date="2014-03-02T02:45:00Z">
        <w:r>
          <w:rPr>
            <w:rFonts w:ascii="Arial" w:hAnsi="Arial" w:cs="Arial"/>
          </w:rPr>
          <w:t xml:space="preserve"> </w:t>
        </w:r>
      </w:ins>
      <w:ins w:id="92" w:author="Austin Murdock" w:date="2014-03-02T02:46:00Z">
        <w:r>
          <w:rPr>
            <w:rFonts w:ascii="Arial" w:hAnsi="Arial" w:cs="Arial"/>
          </w:rPr>
          <w:t>between these sub</w:t>
        </w:r>
      </w:ins>
      <w:ins w:id="93" w:author="Austin Murdock" w:date="2014-03-02T02:47:00Z">
        <w:r>
          <w:rPr>
            <w:rFonts w:ascii="Arial" w:hAnsi="Arial" w:cs="Arial"/>
          </w:rPr>
          <w:t>-</w:t>
        </w:r>
      </w:ins>
      <w:ins w:id="94" w:author="Austin Murdock" w:date="2014-03-02T02:46:00Z">
        <w:r>
          <w:rPr>
            <w:rFonts w:ascii="Arial" w:hAnsi="Arial" w:cs="Arial"/>
          </w:rPr>
          <w:t xml:space="preserve">systems and how the sub-systems are </w:t>
        </w:r>
      </w:ins>
      <w:ins w:id="95" w:author="Austin Murdock" w:date="2014-03-02T02:47:00Z">
        <w:r>
          <w:rPr>
            <w:rFonts w:ascii="Arial" w:hAnsi="Arial" w:cs="Arial"/>
          </w:rPr>
          <w:t>controlled</w:t>
        </w:r>
      </w:ins>
      <w:ins w:id="96" w:author="Austin Murdock" w:date="2014-03-02T02:46:00Z">
        <w:r>
          <w:rPr>
            <w:rFonts w:ascii="Arial" w:hAnsi="Arial" w:cs="Arial"/>
          </w:rPr>
          <w:t>.</w:t>
        </w:r>
      </w:ins>
    </w:p>
    <w:p w:rsidR="00D21EA0" w:rsidRDefault="00D21EA0" w:rsidP="005506C8">
      <w:pPr>
        <w:rPr>
          <w:ins w:id="97" w:author="Austin Murdock" w:date="2014-03-02T02:53:00Z"/>
          <w:rFonts w:ascii="Arial" w:hAnsi="Arial" w:cs="Arial"/>
        </w:rPr>
      </w:pPr>
    </w:p>
    <w:p w:rsidR="00D21EA0" w:rsidRPr="00F31AA6" w:rsidRDefault="00D21EA0" w:rsidP="005506C8">
      <w:pPr>
        <w:rPr>
          <w:rFonts w:ascii="Arial" w:hAnsi="Arial" w:cs="Arial"/>
        </w:rPr>
      </w:pPr>
      <w:ins w:id="98" w:author="Austin Murdock" w:date="2014-03-02T02:53:00Z">
        <w:r>
          <w:rPr>
            <w:rFonts w:ascii="Arial" w:hAnsi="Arial" w:cs="Arial"/>
          </w:rPr>
          <w:t>This document will serve t</w:t>
        </w:r>
        <w:r w:rsidR="000A1717">
          <w:rPr>
            <w:rFonts w:ascii="Arial" w:hAnsi="Arial" w:cs="Arial"/>
          </w:rPr>
          <w:t xml:space="preserve">o guide the project developers and </w:t>
        </w:r>
        <w:r>
          <w:rPr>
            <w:rFonts w:ascii="Arial" w:hAnsi="Arial" w:cs="Arial"/>
          </w:rPr>
          <w:t xml:space="preserve">verify the </w:t>
        </w:r>
      </w:ins>
      <w:ins w:id="99" w:author="Austin Murdock" w:date="2014-03-02T03:23:00Z">
        <w:r w:rsidR="000A1717">
          <w:rPr>
            <w:rFonts w:ascii="Arial" w:hAnsi="Arial" w:cs="Arial"/>
          </w:rPr>
          <w:t>customer</w:t>
        </w:r>
      </w:ins>
      <w:ins w:id="100" w:author="Austin Murdock" w:date="2014-03-02T02:54:00Z">
        <w:r>
          <w:rPr>
            <w:rFonts w:ascii="Arial" w:hAnsi="Arial" w:cs="Arial"/>
          </w:rPr>
          <w:t xml:space="preserve"> of the sponsor</w:t>
        </w:r>
        <w:r w:rsidR="000A1717">
          <w:rPr>
            <w:rFonts w:ascii="Arial" w:hAnsi="Arial" w:cs="Arial"/>
          </w:rPr>
          <w:t>.</w:t>
        </w:r>
      </w:ins>
    </w:p>
    <w:p w:rsidR="005506C8" w:rsidRDefault="005506C8" w:rsidP="005506C8">
      <w:pPr>
        <w:ind w:firstLine="720"/>
        <w:rPr>
          <w:rFonts w:ascii="Arial" w:hAnsi="Arial" w:cs="Arial"/>
        </w:rPr>
      </w:pPr>
    </w:p>
    <w:p w:rsidR="005506C8" w:rsidRPr="00F31AA6" w:rsidRDefault="005506C8" w:rsidP="002C49AC">
      <w:pPr>
        <w:rPr>
          <w:rFonts w:ascii="Arial" w:hAnsi="Arial" w:cs="Arial"/>
        </w:rPr>
      </w:pPr>
      <w:r>
        <w:rPr>
          <w:rFonts w:ascii="Arial" w:hAnsi="Arial" w:cs="Arial"/>
        </w:rPr>
        <w:t>1.2</w:t>
      </w:r>
      <w:r w:rsidRPr="00F31AA6">
        <w:rPr>
          <w:rFonts w:ascii="Arial" w:hAnsi="Arial" w:cs="Arial"/>
        </w:rPr>
        <w:t xml:space="preserve"> References</w:t>
      </w:r>
    </w:p>
    <w:p w:rsidR="000F348A" w:rsidRPr="009E03E6" w:rsidRDefault="000F348A" w:rsidP="005506C8">
      <w:pPr>
        <w:pStyle w:val="BodyTextIndent"/>
        <w:ind w:left="0"/>
        <w:rPr>
          <w:rFonts w:ascii="Arial" w:hAnsi="Arial" w:cs="Arial"/>
        </w:rPr>
      </w:pPr>
    </w:p>
    <w:p w:rsidR="005506C8" w:rsidRDefault="000F348A" w:rsidP="005506C8">
      <w:pPr>
        <w:pStyle w:val="BodyTextIndent2"/>
        <w:autoSpaceDE/>
        <w:autoSpaceDN/>
        <w:adjustRightInd/>
        <w:ind w:left="0"/>
        <w:rPr>
          <w:ins w:id="101" w:author="Austin Murdock" w:date="2014-03-02T04:07:00Z"/>
          <w:rFonts w:ascii="Arial" w:hAnsi="Arial" w:cs="Arial"/>
        </w:rPr>
      </w:pPr>
      <w:r w:rsidRPr="009E03E6">
        <w:rPr>
          <w:rFonts w:ascii="Arial" w:hAnsi="Arial" w:cs="Arial"/>
        </w:rPr>
        <w:t xml:space="preserve">Provide a list of all applicable and referenced documents and other media.  </w:t>
      </w:r>
      <w:r w:rsidRPr="00E94037">
        <w:rPr>
          <w:rFonts w:ascii="Arial" w:hAnsi="Arial" w:cs="Arial"/>
          <w:highlight w:val="yellow"/>
        </w:rPr>
        <w:t>Minimally, references to the SRS and UI Design Document go here.</w:t>
      </w:r>
      <w:r w:rsidRPr="009E03E6">
        <w:rPr>
          <w:rFonts w:ascii="Arial" w:hAnsi="Arial" w:cs="Arial"/>
        </w:rPr>
        <w:t xml:space="preserve">  If you used any other documents or references to arrive at this design (e.g., the Somerville text, UML references, documents provided by the customer, websites), list them here.  </w:t>
      </w:r>
      <w:r w:rsidR="005506C8" w:rsidRPr="00F31AA6">
        <w:rPr>
          <w:rFonts w:ascii="Arial" w:hAnsi="Arial" w:cs="Arial"/>
        </w:rPr>
        <w:t>See the Writing Resources on Blackboard for the appropriate formats for references.</w:t>
      </w:r>
    </w:p>
    <w:p w:rsidR="00CF4796" w:rsidRPr="00CF4796" w:rsidRDefault="00CF4796" w:rsidP="005506C8">
      <w:pPr>
        <w:pStyle w:val="BodyTextIndent2"/>
        <w:autoSpaceDE/>
        <w:autoSpaceDN/>
        <w:adjustRightInd/>
        <w:ind w:left="0"/>
        <w:rPr>
          <w:ins w:id="102" w:author="Austin Murdock" w:date="2014-03-02T04:07:00Z"/>
          <w:rFonts w:ascii="Arial" w:hAnsi="Arial" w:cs="Arial"/>
          <w:szCs w:val="20"/>
        </w:rPr>
      </w:pPr>
    </w:p>
    <w:p w:rsidR="00CF4796" w:rsidRDefault="00CF4796" w:rsidP="005506C8">
      <w:pPr>
        <w:pStyle w:val="BodyTextIndent2"/>
        <w:autoSpaceDE/>
        <w:autoSpaceDN/>
        <w:adjustRightInd/>
        <w:ind w:left="0"/>
        <w:rPr>
          <w:ins w:id="103" w:author="Connor Cook" w:date="2014-03-03T20:54:00Z"/>
          <w:rFonts w:ascii="Arial" w:hAnsi="Arial" w:cs="Arial"/>
          <w:szCs w:val="20"/>
        </w:rPr>
      </w:pPr>
      <w:proofErr w:type="spellStart"/>
      <w:ins w:id="104" w:author="Austin Murdock" w:date="2014-03-02T04:07:00Z">
        <w:r w:rsidRPr="006F37C9">
          <w:rPr>
            <w:rFonts w:ascii="Arial" w:hAnsi="Arial" w:cs="Arial"/>
            <w:szCs w:val="20"/>
          </w:rPr>
          <w:t>Burbeck</w:t>
        </w:r>
        <w:proofErr w:type="spellEnd"/>
        <w:r w:rsidRPr="006F37C9">
          <w:rPr>
            <w:rFonts w:ascii="Arial" w:hAnsi="Arial" w:cs="Arial"/>
            <w:szCs w:val="20"/>
          </w:rPr>
          <w:t xml:space="preserve">, Steve (1992). Application Programming in Smalltalk-80: How to use Model-View-Controller (MVC). Retrieved from </w:t>
        </w:r>
        <w:r w:rsidRPr="006F37C9">
          <w:rPr>
            <w:rFonts w:ascii="Arial" w:hAnsi="Arial" w:cs="Arial"/>
            <w:szCs w:val="20"/>
          </w:rPr>
          <w:fldChar w:fldCharType="begin"/>
        </w:r>
        <w:r w:rsidRPr="006F37C9">
          <w:rPr>
            <w:rFonts w:ascii="Arial" w:hAnsi="Arial" w:cs="Arial"/>
            <w:szCs w:val="20"/>
          </w:rPr>
          <w:instrText>HYPERLINK "http://st-www.cs.illinois.edu/users/smarch/st-docs/mvc.html"</w:instrText>
        </w:r>
        <w:r w:rsidRPr="006F37C9">
          <w:rPr>
            <w:rFonts w:ascii="Arial" w:hAnsi="Arial" w:cs="Arial"/>
            <w:szCs w:val="20"/>
          </w:rPr>
        </w:r>
        <w:r w:rsidRPr="006F37C9">
          <w:rPr>
            <w:rFonts w:ascii="Arial" w:hAnsi="Arial" w:cs="Arial"/>
            <w:szCs w:val="20"/>
          </w:rPr>
          <w:fldChar w:fldCharType="separate"/>
        </w:r>
        <w:r w:rsidRPr="006F37C9">
          <w:rPr>
            <w:rFonts w:ascii="Arial" w:hAnsi="Arial" w:cs="Arial"/>
            <w:szCs w:val="20"/>
          </w:rPr>
          <w:t>http://st-www.cs.illinois.edu/users/smarch/st-docs/mvc.html</w:t>
        </w:r>
        <w:r w:rsidRPr="006F37C9">
          <w:rPr>
            <w:rFonts w:ascii="Arial" w:hAnsi="Arial" w:cs="Arial"/>
            <w:szCs w:val="20"/>
          </w:rPr>
          <w:fldChar w:fldCharType="end"/>
        </w:r>
      </w:ins>
    </w:p>
    <w:p w:rsidR="00F537AB" w:rsidRPr="00CF4796" w:rsidRDefault="00F537AB" w:rsidP="005506C8">
      <w:pPr>
        <w:pStyle w:val="BodyTextIndent2"/>
        <w:autoSpaceDE/>
        <w:autoSpaceDN/>
        <w:adjustRightInd/>
        <w:ind w:left="0"/>
        <w:rPr>
          <w:rFonts w:ascii="Arial" w:hAnsi="Arial" w:cs="Arial"/>
          <w:szCs w:val="20"/>
        </w:rPr>
      </w:pPr>
      <w:proofErr w:type="spellStart"/>
      <w:ins w:id="105" w:author="Connor Cook" w:date="2014-03-03T20:54:00Z">
        <w:r w:rsidRPr="00F537AB">
          <w:rPr>
            <w:rFonts w:ascii="Arial" w:hAnsi="Arial" w:cs="Arial"/>
            <w:szCs w:val="20"/>
          </w:rPr>
          <w:t>Ehsan</w:t>
        </w:r>
        <w:proofErr w:type="spellEnd"/>
        <w:r w:rsidRPr="00F537AB">
          <w:rPr>
            <w:rFonts w:ascii="Arial" w:hAnsi="Arial" w:cs="Arial"/>
            <w:szCs w:val="20"/>
          </w:rPr>
          <w:t>, Max. "Architecture of Laravel Applications." </w:t>
        </w:r>
        <w:r w:rsidRPr="00F537AB">
          <w:rPr>
            <w:rFonts w:ascii="Arial" w:hAnsi="Arial" w:cs="Arial"/>
            <w:i/>
            <w:iCs/>
            <w:szCs w:val="20"/>
          </w:rPr>
          <w:t>Architecture of Laravel Applications</w:t>
        </w:r>
        <w:r w:rsidRPr="00F537AB">
          <w:rPr>
            <w:rFonts w:ascii="Arial" w:hAnsi="Arial" w:cs="Arial"/>
            <w:szCs w:val="20"/>
          </w:rPr>
          <w:t xml:space="preserve">. </w:t>
        </w:r>
        <w:proofErr w:type="spellStart"/>
        <w:proofErr w:type="gramStart"/>
        <w:r w:rsidRPr="00F537AB">
          <w:rPr>
            <w:rFonts w:ascii="Arial" w:hAnsi="Arial" w:cs="Arial"/>
            <w:szCs w:val="20"/>
          </w:rPr>
          <w:t>N.p</w:t>
        </w:r>
        <w:proofErr w:type="spellEnd"/>
        <w:proofErr w:type="gramEnd"/>
        <w:r w:rsidRPr="00F537AB">
          <w:rPr>
            <w:rFonts w:ascii="Arial" w:hAnsi="Arial" w:cs="Arial"/>
            <w:szCs w:val="20"/>
          </w:rPr>
          <w:t xml:space="preserve">., </w:t>
        </w:r>
        <w:proofErr w:type="spellStart"/>
        <w:r w:rsidRPr="00F537AB">
          <w:rPr>
            <w:rFonts w:ascii="Arial" w:hAnsi="Arial" w:cs="Arial"/>
            <w:szCs w:val="20"/>
          </w:rPr>
          <w:t>n.d.</w:t>
        </w:r>
        <w:proofErr w:type="spellEnd"/>
        <w:r w:rsidRPr="00F537AB">
          <w:rPr>
            <w:rFonts w:ascii="Arial" w:hAnsi="Arial" w:cs="Arial"/>
            <w:szCs w:val="20"/>
          </w:rPr>
          <w:t xml:space="preserve"> Web. 03 Mar. 2014. &lt;http://laravelbook.com/laravel-architecture/&gt;.</w:t>
        </w:r>
      </w:ins>
    </w:p>
    <w:p w:rsidR="000F348A" w:rsidRPr="009E03E6" w:rsidRDefault="000F348A">
      <w:pPr>
        <w:pStyle w:val="BodyTextIndent"/>
        <w:ind w:left="72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numPr>
          <w:ilvl w:val="0"/>
          <w:numId w:val="11"/>
        </w:numPr>
        <w:rPr>
          <w:rFonts w:ascii="Arial" w:hAnsi="Arial" w:cs="Arial"/>
        </w:rPr>
      </w:pPr>
      <w:r w:rsidRPr="009E03E6">
        <w:rPr>
          <w:rFonts w:ascii="Arial" w:hAnsi="Arial" w:cs="Arial"/>
          <w:b/>
        </w:rPr>
        <w:t>System Architecture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Default="00D529D3" w:rsidP="006E5AA3">
      <w:pPr>
        <w:pStyle w:val="BodyTextIndent"/>
        <w:numPr>
          <w:ilvl w:val="1"/>
          <w:numId w:val="11"/>
        </w:numPr>
        <w:rPr>
          <w:ins w:id="106" w:author="Connor Cook" w:date="2014-03-03T17:45:00Z"/>
          <w:rFonts w:ascii="Arial" w:hAnsi="Arial" w:cs="Arial"/>
        </w:rPr>
        <w:pPrChange w:id="107" w:author="Connor Cook" w:date="2014-03-03T17:45:00Z">
          <w:pPr>
            <w:pStyle w:val="BodyTextIndent"/>
            <w:ind w:left="0"/>
          </w:pPr>
        </w:pPrChange>
      </w:pPr>
      <w:del w:id="108" w:author="Connor Cook" w:date="2014-03-03T17:45:00Z">
        <w:r w:rsidRPr="009E03E6" w:rsidDel="006E5AA3">
          <w:rPr>
            <w:rFonts w:ascii="Arial" w:hAnsi="Arial" w:cs="Arial"/>
          </w:rPr>
          <w:delText xml:space="preserve">2.1 </w:delText>
        </w:r>
      </w:del>
      <w:r w:rsidRPr="009E03E6">
        <w:rPr>
          <w:rFonts w:ascii="Arial" w:hAnsi="Arial" w:cs="Arial"/>
        </w:rPr>
        <w:t>Architectural</w:t>
      </w:r>
      <w:r w:rsidR="000F348A" w:rsidRPr="009E03E6">
        <w:rPr>
          <w:rFonts w:ascii="Arial" w:hAnsi="Arial" w:cs="Arial"/>
        </w:rPr>
        <w:t xml:space="preserve"> Design</w:t>
      </w:r>
    </w:p>
    <w:p w:rsidR="006E5AA3" w:rsidRPr="009E03E6" w:rsidRDefault="006E5AA3" w:rsidP="006E5AA3">
      <w:pPr>
        <w:pStyle w:val="BodyTextIndent"/>
        <w:ind w:left="420"/>
        <w:rPr>
          <w:rFonts w:ascii="Arial" w:hAnsi="Arial" w:cs="Arial"/>
          <w:b/>
        </w:rPr>
        <w:pPrChange w:id="109" w:author="Connor Cook" w:date="2014-03-03T17:45:00Z">
          <w:pPr>
            <w:pStyle w:val="BodyTextIndent"/>
            <w:ind w:left="0"/>
          </w:pPr>
        </w:pPrChange>
      </w:pPr>
    </w:p>
    <w:p w:rsidR="000F348A" w:rsidRPr="009E03E6" w:rsidDel="006E5AA3" w:rsidRDefault="000F348A">
      <w:pPr>
        <w:pStyle w:val="BodyTextIndent"/>
        <w:rPr>
          <w:del w:id="110" w:author="Connor Cook" w:date="2014-03-03T17:43:00Z"/>
          <w:rFonts w:ascii="Arial" w:hAnsi="Arial" w:cs="Arial"/>
        </w:rPr>
      </w:pPr>
    </w:p>
    <w:p w:rsidR="00B914D6" w:rsidDel="006E5AA3" w:rsidRDefault="00B66BA8" w:rsidP="00951826">
      <w:pPr>
        <w:pStyle w:val="BodyTextIndent"/>
        <w:ind w:left="0"/>
        <w:rPr>
          <w:del w:id="111" w:author="Connor Cook" w:date="2014-03-03T17:43:00Z"/>
          <w:rFonts w:ascii="Arial" w:hAnsi="Arial" w:cs="Arial"/>
        </w:rPr>
      </w:pPr>
      <w:del w:id="112" w:author="Connor Cook" w:date="2014-03-03T17:43:00Z">
        <w:r w:rsidDel="006E5AA3">
          <w:rPr>
            <w:rFonts w:ascii="Arial" w:hAnsi="Arial" w:cs="Arial"/>
          </w:rPr>
          <w:delText xml:space="preserve">Draw a diagram that represents the </w:delText>
        </w:r>
        <w:r w:rsidR="00B914D6" w:rsidDel="006E5AA3">
          <w:rPr>
            <w:rFonts w:ascii="Arial" w:hAnsi="Arial" w:cs="Arial"/>
          </w:rPr>
          <w:delText xml:space="preserve">logical </w:delText>
        </w:r>
        <w:r w:rsidDel="006E5AA3">
          <w:rPr>
            <w:rFonts w:ascii="Arial" w:hAnsi="Arial" w:cs="Arial"/>
          </w:rPr>
          <w:delText>architecture of your system.</w:delText>
        </w:r>
        <w:r w:rsidR="00B914D6" w:rsidDel="006E5AA3">
          <w:rPr>
            <w:rFonts w:ascii="Arial" w:hAnsi="Arial" w:cs="Arial"/>
          </w:rPr>
          <w:delText xml:space="preserve"> Describe what you are trying to communicate to the reader with the diagram.</w:delText>
        </w:r>
      </w:del>
    </w:p>
    <w:p w:rsidR="00B914D6" w:rsidDel="006E5AA3" w:rsidRDefault="00B914D6" w:rsidP="00951826">
      <w:pPr>
        <w:pStyle w:val="BodyTextIndent"/>
        <w:ind w:left="0"/>
        <w:rPr>
          <w:del w:id="113" w:author="Connor Cook" w:date="2014-03-03T17:43:00Z"/>
          <w:rFonts w:ascii="Arial" w:hAnsi="Arial" w:cs="Arial"/>
        </w:rPr>
      </w:pPr>
    </w:p>
    <w:p w:rsidR="00B914D6" w:rsidDel="006E5AA3" w:rsidRDefault="00B914D6" w:rsidP="00951826">
      <w:pPr>
        <w:pStyle w:val="BodyTextIndent"/>
        <w:ind w:left="0"/>
        <w:rPr>
          <w:del w:id="114" w:author="Connor Cook" w:date="2014-03-03T17:43:00Z"/>
          <w:rFonts w:ascii="Arial" w:hAnsi="Arial" w:cs="Arial"/>
        </w:rPr>
      </w:pPr>
      <w:del w:id="115" w:author="Connor Cook" w:date="2014-03-03T17:43:00Z">
        <w:r w:rsidDel="006E5AA3">
          <w:rPr>
            <w:rFonts w:ascii="Arial" w:hAnsi="Arial" w:cs="Arial"/>
          </w:rPr>
          <w:delText xml:space="preserve">Describe the technology (hardware and software) that your system will use. If </w:delText>
        </w:r>
        <w:r w:rsidR="00832204" w:rsidDel="006E5AA3">
          <w:rPr>
            <w:rFonts w:ascii="Arial" w:hAnsi="Arial" w:cs="Arial"/>
          </w:rPr>
          <w:delText xml:space="preserve">your system </w:delText>
        </w:r>
        <w:r w:rsidDel="006E5AA3">
          <w:rPr>
            <w:rFonts w:ascii="Arial" w:hAnsi="Arial" w:cs="Arial"/>
          </w:rPr>
          <w:delText>is more than a desktop system (e.g., a client-server system), draw a corresponding technology architecture diagram.</w:delText>
        </w:r>
      </w:del>
    </w:p>
    <w:p w:rsidR="00B914D6" w:rsidDel="006E5AA3" w:rsidRDefault="00B914D6" w:rsidP="00951826">
      <w:pPr>
        <w:pStyle w:val="BodyTextIndent"/>
        <w:ind w:left="0"/>
        <w:rPr>
          <w:del w:id="116" w:author="Connor Cook" w:date="2014-03-03T17:43:00Z"/>
          <w:rFonts w:ascii="Arial" w:hAnsi="Arial" w:cs="Arial"/>
        </w:rPr>
      </w:pPr>
    </w:p>
    <w:p w:rsidR="00CB7184" w:rsidDel="006E5AA3" w:rsidRDefault="005F2610" w:rsidP="00951826">
      <w:pPr>
        <w:pStyle w:val="BodyTextIndent"/>
        <w:ind w:left="0"/>
        <w:rPr>
          <w:del w:id="117" w:author="Connor Cook" w:date="2014-03-03T17:43:00Z"/>
          <w:rFonts w:ascii="Arial" w:hAnsi="Arial" w:cs="Arial"/>
        </w:rPr>
      </w:pPr>
      <w:del w:id="118" w:author="Connor Cook" w:date="2014-03-03T17:43:00Z">
        <w:r w:rsidDel="006E5AA3">
          <w:rPr>
            <w:rFonts w:ascii="Arial" w:hAnsi="Arial" w:cs="Arial"/>
          </w:rPr>
          <w:delText>I</w:delText>
        </w:r>
        <w:r w:rsidR="00033F38" w:rsidRPr="009E03E6" w:rsidDel="006E5AA3">
          <w:rPr>
            <w:rFonts w:ascii="Arial" w:hAnsi="Arial" w:cs="Arial"/>
          </w:rPr>
          <w:delText xml:space="preserve">llustrate and describe as much as you currently know about the system’s </w:delText>
        </w:r>
        <w:r w:rsidR="00DB5F22" w:rsidDel="006E5AA3">
          <w:rPr>
            <w:rFonts w:ascii="Arial" w:hAnsi="Arial" w:cs="Arial"/>
          </w:rPr>
          <w:delText>architecture</w:delText>
        </w:r>
        <w:r w:rsidR="00033F38" w:rsidRPr="009E03E6" w:rsidDel="006E5AA3">
          <w:rPr>
            <w:rFonts w:ascii="Arial" w:hAnsi="Arial" w:cs="Arial"/>
          </w:rPr>
          <w:delText>.</w:delText>
        </w:r>
        <w:r w:rsidR="00A92132" w:rsidDel="006E5AA3">
          <w:rPr>
            <w:rFonts w:ascii="Arial" w:hAnsi="Arial" w:cs="Arial"/>
          </w:rPr>
          <w:delText xml:space="preserve"> Use the architecture drawings in Mr. Roache’s </w:delText>
        </w:r>
        <w:r w:rsidR="00A92132" w:rsidRPr="00A92132" w:rsidDel="006E5AA3">
          <w:rPr>
            <w:rFonts w:ascii="Arial" w:hAnsi="Arial" w:cs="Arial"/>
            <w:i/>
          </w:rPr>
          <w:delText>Software Design: Requirements to Code</w:delText>
        </w:r>
        <w:r w:rsidR="00A92132" w:rsidDel="006E5AA3">
          <w:rPr>
            <w:rFonts w:ascii="Arial" w:hAnsi="Arial" w:cs="Arial"/>
          </w:rPr>
          <w:delText xml:space="preserve"> lecture as a guide. </w:delText>
        </w:r>
        <w:r w:rsidR="00301774" w:rsidDel="006E5AA3">
          <w:rPr>
            <w:rFonts w:ascii="Arial" w:hAnsi="Arial" w:cs="Arial"/>
          </w:rPr>
          <w:delText>You may also want to search the web for other examples.</w:delText>
        </w:r>
      </w:del>
    </w:p>
    <w:p w:rsidR="00B914D6" w:rsidDel="006E5AA3" w:rsidRDefault="00B914D6" w:rsidP="00951826">
      <w:pPr>
        <w:pStyle w:val="BodyTextIndent"/>
        <w:ind w:left="0"/>
        <w:rPr>
          <w:del w:id="119" w:author="Connor Cook" w:date="2014-03-03T17:44:00Z"/>
          <w:rFonts w:ascii="Arial" w:hAnsi="Arial" w:cs="Arial"/>
        </w:rPr>
      </w:pPr>
    </w:p>
    <w:p w:rsidR="0007559D" w:rsidDel="006E5AA3" w:rsidRDefault="00292ABB" w:rsidP="00951826">
      <w:pPr>
        <w:pStyle w:val="BodyTextIndent"/>
        <w:ind w:left="0"/>
        <w:rPr>
          <w:ins w:id="120" w:author="Austin Murdock" w:date="2014-03-02T04:24:00Z"/>
          <w:del w:id="121" w:author="Connor Cook" w:date="2014-03-03T17:44:00Z"/>
          <w:rFonts w:ascii="Arial" w:hAnsi="Arial" w:cs="Arial"/>
        </w:rPr>
      </w:pPr>
      <w:del w:id="122" w:author="Connor Cook" w:date="2014-03-03T17:44:00Z">
        <w:r w:rsidDel="006E5AA3">
          <w:rPr>
            <w:rFonts w:ascii="Arial" w:hAnsi="Arial" w:cs="Arial"/>
          </w:rPr>
          <w:delText>[</w:delText>
        </w:r>
        <w:r w:rsidR="003B4C8C" w:rsidDel="006E5AA3">
          <w:rPr>
            <w:rFonts w:ascii="Arial" w:hAnsi="Arial" w:cs="Arial"/>
          </w:rPr>
          <w:delText>Two to three</w:delText>
        </w:r>
        <w:r w:rsidDel="006E5AA3">
          <w:rPr>
            <w:rFonts w:ascii="Arial" w:hAnsi="Arial" w:cs="Arial"/>
          </w:rPr>
          <w:delText xml:space="preserve"> substantial paragraphs]</w:delText>
        </w:r>
      </w:del>
    </w:p>
    <w:p w:rsidR="0065418B" w:rsidRDefault="00656FB2" w:rsidP="0065418B">
      <w:pPr>
        <w:pStyle w:val="BodyTextIndent"/>
        <w:keepNext/>
        <w:ind w:left="0"/>
        <w:rPr>
          <w:ins w:id="123" w:author="Connor Cook" w:date="2014-03-03T21:07:00Z"/>
        </w:rPr>
        <w:pPrChange w:id="124" w:author="Connor Cook" w:date="2014-03-03T21:07:00Z">
          <w:pPr>
            <w:pStyle w:val="BodyTextIndent"/>
            <w:ind w:left="0"/>
          </w:pPr>
        </w:pPrChange>
      </w:pPr>
      <w:ins w:id="125" w:author="Austin Murdock" w:date="2014-03-02T04:24:00Z">
        <w:r>
          <w:rPr>
            <w:rFonts w:ascii="Arial" w:hAnsi="Arial" w:cs="Arial"/>
            <w:noProof/>
          </w:rPr>
          <w:drawing>
            <wp:inline distT="0" distB="0" distL="0" distR="0" wp14:anchorId="4F168150" wp14:editId="2D6BC97B">
              <wp:extent cx="5935980" cy="838200"/>
              <wp:effectExtent l="0" t="0" r="7620" b="0"/>
              <wp:docPr id="3" name="Picture 1" descr="La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Lamp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5980" cy="83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CB7184" w:rsidRDefault="0065418B" w:rsidP="0065418B">
      <w:pPr>
        <w:pStyle w:val="Caption"/>
        <w:rPr>
          <w:rFonts w:ascii="Arial" w:hAnsi="Arial" w:cs="Arial"/>
        </w:rPr>
        <w:pPrChange w:id="126" w:author="Connor Cook" w:date="2014-03-03T21:07:00Z">
          <w:pPr>
            <w:pStyle w:val="BodyTextIndent"/>
            <w:ind w:left="0"/>
          </w:pPr>
        </w:pPrChange>
      </w:pPr>
      <w:ins w:id="127" w:author="Connor Cook" w:date="2014-03-03T21:07:00Z">
        <w:r>
          <w:t xml:space="preserve">Figure </w:t>
        </w:r>
      </w:ins>
      <w:ins w:id="128" w:author="Connor Cook" w:date="2014-03-03T21:08:00Z">
        <w:r w:rsidR="004B5B36">
          <w:t>2</w:t>
        </w:r>
      </w:ins>
      <w:ins w:id="129" w:author="Connor Cook" w:date="2014-03-03T21:07:00Z">
        <w:r>
          <w:t>.1 Horizontal software solution stack.</w:t>
        </w:r>
      </w:ins>
    </w:p>
    <w:p w:rsidR="00CB7184" w:rsidRDefault="00CB7184" w:rsidP="00951826">
      <w:pPr>
        <w:pStyle w:val="BodyTextIndent"/>
        <w:ind w:left="0"/>
        <w:rPr>
          <w:ins w:id="130" w:author="Austin Murdock" w:date="2014-03-02T03:31:00Z"/>
          <w:rFonts w:ascii="Arial" w:hAnsi="Arial" w:cs="Arial"/>
        </w:rPr>
      </w:pPr>
    </w:p>
    <w:p w:rsidR="0012202B" w:rsidRDefault="003915E7" w:rsidP="00951826">
      <w:pPr>
        <w:pStyle w:val="BodyTextIndent"/>
        <w:ind w:left="0"/>
        <w:rPr>
          <w:ins w:id="131" w:author="Connor Cook" w:date="2014-03-03T21:37:00Z"/>
          <w:rFonts w:ascii="Arial" w:hAnsi="Arial" w:cs="Arial"/>
        </w:rPr>
      </w:pPr>
      <w:ins w:id="132" w:author="Austin Murdock" w:date="2014-03-02T03:34:00Z">
        <w:r>
          <w:rPr>
            <w:rFonts w:ascii="Arial" w:hAnsi="Arial" w:cs="Arial"/>
          </w:rPr>
          <w:t>The system runs on a software solution stack consisting of an operating system, web server</w:t>
        </w:r>
      </w:ins>
      <w:ins w:id="133" w:author="Austin Murdock" w:date="2014-03-02T03:35:00Z">
        <w:r>
          <w:rPr>
            <w:rFonts w:ascii="Arial" w:hAnsi="Arial" w:cs="Arial"/>
          </w:rPr>
          <w:t>, database, and scripting language.</w:t>
        </w:r>
      </w:ins>
    </w:p>
    <w:p w:rsidR="009A4744" w:rsidRDefault="009A4744" w:rsidP="00951826">
      <w:pPr>
        <w:pStyle w:val="BodyTextIndent"/>
        <w:ind w:left="0"/>
        <w:rPr>
          <w:ins w:id="134" w:author="Connor Cook" w:date="2014-03-03T21:37:00Z"/>
          <w:rFonts w:ascii="Arial" w:hAnsi="Arial" w:cs="Arial"/>
        </w:rPr>
      </w:pPr>
    </w:p>
    <w:p w:rsidR="009A4744" w:rsidRDefault="009A4744" w:rsidP="00951826">
      <w:pPr>
        <w:pStyle w:val="BodyTextIndent"/>
        <w:ind w:left="0"/>
        <w:rPr>
          <w:ins w:id="135" w:author="Connor Cook" w:date="2014-03-03T21:37:00Z"/>
          <w:rFonts w:ascii="Arial" w:hAnsi="Arial" w:cs="Arial"/>
        </w:rPr>
      </w:pPr>
    </w:p>
    <w:p w:rsidR="009A4744" w:rsidRDefault="009A4744" w:rsidP="00951826">
      <w:pPr>
        <w:pStyle w:val="BodyTextIndent"/>
        <w:ind w:left="0"/>
        <w:rPr>
          <w:ins w:id="136" w:author="Connor Cook" w:date="2014-03-03T21:37:00Z"/>
          <w:rFonts w:ascii="Arial" w:hAnsi="Arial" w:cs="Arial"/>
        </w:rPr>
      </w:pPr>
    </w:p>
    <w:p w:rsidR="009A4744" w:rsidRDefault="009A4744" w:rsidP="00951826">
      <w:pPr>
        <w:pStyle w:val="BodyTextIndent"/>
        <w:ind w:left="0"/>
        <w:rPr>
          <w:ins w:id="137" w:author="Austin Murdock" w:date="2014-03-02T03:36:00Z"/>
          <w:rFonts w:ascii="Arial" w:hAnsi="Arial" w:cs="Arial"/>
        </w:rPr>
      </w:pPr>
    </w:p>
    <w:p w:rsidR="003915E7" w:rsidRDefault="003915E7" w:rsidP="00951826">
      <w:pPr>
        <w:pStyle w:val="BodyTextIndent"/>
        <w:ind w:left="0"/>
        <w:rPr>
          <w:ins w:id="138" w:author="Austin Murdock" w:date="2014-03-02T03:36:00Z"/>
          <w:rFonts w:ascii="Arial" w:hAnsi="Arial" w:cs="Arial"/>
        </w:rPr>
      </w:pPr>
    </w:p>
    <w:p w:rsidR="003915E7" w:rsidRDefault="003915E7" w:rsidP="00951826">
      <w:pPr>
        <w:pStyle w:val="BodyTextIndent"/>
        <w:ind w:left="0"/>
        <w:rPr>
          <w:ins w:id="139" w:author="Austin Murdock" w:date="2014-03-02T03:36:00Z"/>
          <w:rFonts w:ascii="Arial" w:hAnsi="Arial" w:cs="Arial"/>
        </w:rPr>
      </w:pPr>
      <w:ins w:id="140" w:author="Austin Murdock" w:date="2014-03-02T03:36:00Z">
        <w:r>
          <w:rPr>
            <w:rFonts w:ascii="Arial" w:hAnsi="Arial" w:cs="Arial"/>
          </w:rPr>
          <w:lastRenderedPageBreak/>
          <w:t xml:space="preserve">Currently the system is built on the LAMP software bundle </w:t>
        </w:r>
      </w:ins>
      <w:ins w:id="141" w:author="Austin Murdock" w:date="2014-03-02T03:49:00Z">
        <w:r w:rsidR="003B4A26">
          <w:rPr>
            <w:rFonts w:ascii="Arial" w:hAnsi="Arial" w:cs="Arial"/>
          </w:rPr>
          <w:t>as follows</w:t>
        </w:r>
      </w:ins>
      <w:ins w:id="142" w:author="Austin Murdock" w:date="2014-03-02T03:36:00Z">
        <w:r>
          <w:rPr>
            <w:rFonts w:ascii="Arial" w:hAnsi="Arial" w:cs="Arial"/>
          </w:rPr>
          <w:t>:</w:t>
        </w:r>
      </w:ins>
    </w:p>
    <w:p w:rsidR="003915E7" w:rsidRDefault="003915E7" w:rsidP="006F37C9">
      <w:pPr>
        <w:pStyle w:val="BodyTextIndent"/>
        <w:numPr>
          <w:ilvl w:val="0"/>
          <w:numId w:val="27"/>
        </w:numPr>
        <w:rPr>
          <w:ins w:id="143" w:author="Austin Murdock" w:date="2014-03-02T03:37:00Z"/>
          <w:rFonts w:ascii="Arial" w:hAnsi="Arial" w:cs="Arial"/>
        </w:rPr>
      </w:pPr>
      <w:ins w:id="144" w:author="Austin Murdock" w:date="2014-03-02T03:36:00Z">
        <w:r>
          <w:rPr>
            <w:rFonts w:ascii="Arial" w:hAnsi="Arial" w:cs="Arial"/>
          </w:rPr>
          <w:t>Linux</w:t>
        </w:r>
      </w:ins>
      <w:ins w:id="145" w:author="Austin Murdock" w:date="2014-03-02T03:38:00Z">
        <w:r w:rsidR="001673DD">
          <w:rPr>
            <w:rFonts w:ascii="Arial" w:hAnsi="Arial" w:cs="Arial"/>
          </w:rPr>
          <w:t xml:space="preserve"> as the</w:t>
        </w:r>
      </w:ins>
      <w:ins w:id="146" w:author="Austin Murdock" w:date="2014-03-02T03:36:00Z">
        <w:r>
          <w:rPr>
            <w:rFonts w:ascii="Arial" w:hAnsi="Arial" w:cs="Arial"/>
          </w:rPr>
          <w:t xml:space="preserve"> operating </w:t>
        </w:r>
      </w:ins>
      <w:ins w:id="147" w:author="Austin Murdock" w:date="2014-03-02T03:37:00Z">
        <w:r>
          <w:rPr>
            <w:rFonts w:ascii="Arial" w:hAnsi="Arial" w:cs="Arial"/>
          </w:rPr>
          <w:t>system</w:t>
        </w:r>
      </w:ins>
    </w:p>
    <w:p w:rsidR="003915E7" w:rsidRDefault="003915E7" w:rsidP="006F37C9">
      <w:pPr>
        <w:pStyle w:val="BodyTextIndent"/>
        <w:numPr>
          <w:ilvl w:val="0"/>
          <w:numId w:val="27"/>
        </w:numPr>
        <w:rPr>
          <w:ins w:id="148" w:author="Austin Murdock" w:date="2014-03-02T03:37:00Z"/>
          <w:rFonts w:ascii="Arial" w:hAnsi="Arial" w:cs="Arial"/>
        </w:rPr>
      </w:pPr>
      <w:ins w:id="149" w:author="Austin Murdock" w:date="2014-03-02T03:37:00Z">
        <w:r>
          <w:rPr>
            <w:rFonts w:ascii="Arial" w:hAnsi="Arial" w:cs="Arial"/>
          </w:rPr>
          <w:t>Apache as the web server</w:t>
        </w:r>
      </w:ins>
    </w:p>
    <w:p w:rsidR="003915E7" w:rsidRDefault="003915E7" w:rsidP="006F37C9">
      <w:pPr>
        <w:pStyle w:val="BodyTextIndent"/>
        <w:numPr>
          <w:ilvl w:val="0"/>
          <w:numId w:val="27"/>
        </w:numPr>
        <w:rPr>
          <w:ins w:id="150" w:author="Austin Murdock" w:date="2014-03-02T03:37:00Z"/>
          <w:rFonts w:ascii="Arial" w:hAnsi="Arial" w:cs="Arial"/>
        </w:rPr>
      </w:pPr>
      <w:ins w:id="151" w:author="Austin Murdock" w:date="2014-03-02T03:37:00Z">
        <w:r>
          <w:rPr>
            <w:rFonts w:ascii="Arial" w:hAnsi="Arial" w:cs="Arial"/>
          </w:rPr>
          <w:t>MySQL as the database management system</w:t>
        </w:r>
      </w:ins>
    </w:p>
    <w:p w:rsidR="003915E7" w:rsidRDefault="003915E7" w:rsidP="006F37C9">
      <w:pPr>
        <w:pStyle w:val="BodyTextIndent"/>
        <w:numPr>
          <w:ilvl w:val="0"/>
          <w:numId w:val="27"/>
        </w:numPr>
        <w:rPr>
          <w:ins w:id="152" w:author="Austin Murdock" w:date="2014-03-02T03:39:00Z"/>
          <w:rFonts w:ascii="Arial" w:hAnsi="Arial" w:cs="Arial"/>
        </w:rPr>
      </w:pPr>
      <w:ins w:id="153" w:author="Austin Murdock" w:date="2014-03-02T03:37:00Z">
        <w:r>
          <w:rPr>
            <w:rFonts w:ascii="Arial" w:hAnsi="Arial" w:cs="Arial"/>
          </w:rPr>
          <w:t>PHP as the scripting language</w:t>
        </w:r>
      </w:ins>
    </w:p>
    <w:p w:rsidR="001673DD" w:rsidRDefault="001673DD" w:rsidP="001673DD">
      <w:pPr>
        <w:pStyle w:val="BodyTextIndent"/>
        <w:ind w:left="0"/>
        <w:rPr>
          <w:ins w:id="154" w:author="Austin Murdock" w:date="2014-03-02T03:39:00Z"/>
          <w:rFonts w:ascii="Arial" w:hAnsi="Arial" w:cs="Arial"/>
        </w:rPr>
      </w:pPr>
    </w:p>
    <w:p w:rsidR="001673DD" w:rsidRPr="009E03E6" w:rsidDel="004B5B36" w:rsidRDefault="001673DD" w:rsidP="001673DD">
      <w:pPr>
        <w:pStyle w:val="BodyTextIndent"/>
        <w:ind w:left="0"/>
        <w:rPr>
          <w:del w:id="155" w:author="Connor Cook" w:date="2014-03-03T21:10:00Z"/>
          <w:rFonts w:ascii="Arial" w:hAnsi="Arial" w:cs="Arial"/>
        </w:rPr>
      </w:pPr>
      <w:ins w:id="156" w:author="Austin Murdock" w:date="2014-03-02T03:39:00Z">
        <w:r>
          <w:rPr>
            <w:rFonts w:ascii="Arial" w:hAnsi="Arial" w:cs="Arial"/>
          </w:rPr>
          <w:t>The</w:t>
        </w:r>
      </w:ins>
      <w:ins w:id="157" w:author="Austin Murdock" w:date="2014-03-02T03:40:00Z">
        <w:r>
          <w:rPr>
            <w:rFonts w:ascii="Arial" w:hAnsi="Arial" w:cs="Arial"/>
          </w:rPr>
          <w:t xml:space="preserve"> development and</w:t>
        </w:r>
      </w:ins>
      <w:ins w:id="158" w:author="Austin Murdock" w:date="2014-03-02T03:39:00Z">
        <w:r>
          <w:rPr>
            <w:rFonts w:ascii="Arial" w:hAnsi="Arial" w:cs="Arial"/>
          </w:rPr>
          <w:t xml:space="preserve"> </w:t>
        </w:r>
      </w:ins>
      <w:ins w:id="159" w:author="Austin Murdock" w:date="2014-03-02T03:40:00Z">
        <w:r>
          <w:rPr>
            <w:rFonts w:ascii="Arial" w:hAnsi="Arial" w:cs="Arial"/>
          </w:rPr>
          <w:t>interaction</w:t>
        </w:r>
      </w:ins>
      <w:ins w:id="160" w:author="Austin Murdock" w:date="2014-03-02T03:39:00Z">
        <w:r>
          <w:rPr>
            <w:rFonts w:ascii="Arial" w:hAnsi="Arial" w:cs="Arial"/>
          </w:rPr>
          <w:t xml:space="preserve"> of these components is abstracted using the </w:t>
        </w:r>
      </w:ins>
      <w:ins w:id="161" w:author="Austin Murdock" w:date="2014-03-02T03:40:00Z">
        <w:r>
          <w:rPr>
            <w:rFonts w:ascii="Arial" w:hAnsi="Arial" w:cs="Arial"/>
          </w:rPr>
          <w:t>Laravel</w:t>
        </w:r>
      </w:ins>
      <w:ins w:id="162" w:author="Austin Murdock" w:date="2014-03-02T03:39:00Z">
        <w:r>
          <w:rPr>
            <w:rFonts w:ascii="Arial" w:hAnsi="Arial" w:cs="Arial"/>
          </w:rPr>
          <w:t xml:space="preserve"> framework.</w:t>
        </w:r>
      </w:ins>
    </w:p>
    <w:p w:rsidR="009B0218" w:rsidDel="004B5B36" w:rsidRDefault="009B0218" w:rsidP="009B0218">
      <w:pPr>
        <w:pStyle w:val="BodyTextIndent"/>
        <w:ind w:left="0"/>
        <w:rPr>
          <w:ins w:id="163" w:author="Austin Murdock" w:date="2014-03-02T03:49:00Z"/>
          <w:del w:id="164" w:author="Connor Cook" w:date="2014-03-03T21:10:00Z"/>
          <w:rFonts w:ascii="Arial" w:hAnsi="Arial" w:cs="Arial"/>
        </w:rPr>
      </w:pPr>
    </w:p>
    <w:p w:rsidR="003B4A26" w:rsidRDefault="004B5B36" w:rsidP="006E5AA3">
      <w:pPr>
        <w:pStyle w:val="BodyTextIndent"/>
        <w:ind w:left="0" w:firstLine="720"/>
        <w:rPr>
          <w:ins w:id="165" w:author="Austin Murdock" w:date="2014-03-02T04:15:00Z"/>
          <w:rFonts w:ascii="Arial" w:hAnsi="Arial" w:cs="Arial"/>
        </w:rPr>
        <w:pPrChange w:id="166" w:author="Connor Cook" w:date="2014-03-03T17:45:00Z">
          <w:pPr>
            <w:pStyle w:val="BodyTextIndent"/>
            <w:ind w:left="0"/>
          </w:pPr>
        </w:pPrChange>
      </w:pPr>
      <w:ins w:id="167" w:author="Connor Cook" w:date="2014-03-03T21:10:00Z">
        <w:r>
          <w:rPr>
            <w:rFonts w:ascii="Arial" w:hAnsi="Arial" w:cs="Arial"/>
          </w:rPr>
          <w:t xml:space="preserve"> </w:t>
        </w:r>
      </w:ins>
      <w:ins w:id="168" w:author="Austin Murdock" w:date="2014-03-02T03:49:00Z">
        <w:r w:rsidR="003B4A26">
          <w:rPr>
            <w:rFonts w:ascii="Arial" w:hAnsi="Arial" w:cs="Arial"/>
          </w:rPr>
          <w:t>Users will interact with the system</w:t>
        </w:r>
      </w:ins>
      <w:ins w:id="169" w:author="Austin Murdock" w:date="2014-03-02T03:50:00Z">
        <w:r w:rsidR="003B4A26">
          <w:rPr>
            <w:rFonts w:ascii="Arial" w:hAnsi="Arial" w:cs="Arial"/>
          </w:rPr>
          <w:t xml:space="preserve"> using a web browser user interface</w:t>
        </w:r>
      </w:ins>
      <w:ins w:id="170" w:author="Connor Cook" w:date="2014-03-03T17:45:00Z">
        <w:r w:rsidR="006E5AA3">
          <w:rPr>
            <w:rFonts w:ascii="Arial" w:hAnsi="Arial" w:cs="Arial"/>
          </w:rPr>
          <w:t>, which will be facilit</w:t>
        </w:r>
        <w:r>
          <w:rPr>
            <w:rFonts w:ascii="Arial" w:hAnsi="Arial" w:cs="Arial"/>
          </w:rPr>
          <w:t>ated by the aforementioned Model-View-Controller software pattern.</w:t>
        </w:r>
      </w:ins>
      <w:ins w:id="171" w:author="Austin Murdock" w:date="2014-03-02T03:50:00Z">
        <w:del w:id="172" w:author="Connor Cook" w:date="2014-03-03T17:45:00Z">
          <w:r w:rsidR="003B4A26" w:rsidDel="006E5AA3">
            <w:rPr>
              <w:rFonts w:ascii="Arial" w:hAnsi="Arial" w:cs="Arial"/>
            </w:rPr>
            <w:delText>.</w:delText>
          </w:r>
        </w:del>
      </w:ins>
    </w:p>
    <w:p w:rsidR="001E711F" w:rsidRDefault="001E711F" w:rsidP="009B0218">
      <w:pPr>
        <w:pStyle w:val="BodyTextIndent"/>
        <w:ind w:left="0"/>
        <w:rPr>
          <w:ins w:id="173" w:author="Austin Murdock" w:date="2014-03-02T03:49:00Z"/>
          <w:rFonts w:ascii="Arial" w:hAnsi="Arial" w:cs="Arial"/>
        </w:rPr>
      </w:pPr>
    </w:p>
    <w:p w:rsidR="003B4A26" w:rsidDel="00F537AB" w:rsidRDefault="003B4A26">
      <w:pPr>
        <w:pStyle w:val="BodyTextIndent"/>
        <w:ind w:left="0"/>
        <w:rPr>
          <w:del w:id="174" w:author="Connor Cook" w:date="2014-03-03T20:57:00Z"/>
          <w:rFonts w:ascii="Arial" w:hAnsi="Arial" w:cs="Arial"/>
        </w:rPr>
      </w:pPr>
    </w:p>
    <w:p w:rsidR="00F537AB" w:rsidRPr="009E03E6" w:rsidRDefault="00F537AB" w:rsidP="009B0218">
      <w:pPr>
        <w:pStyle w:val="BodyTextIndent"/>
        <w:ind w:left="0"/>
        <w:rPr>
          <w:ins w:id="175" w:author="Connor Cook" w:date="2014-03-03T20:57:00Z"/>
          <w:rFonts w:ascii="Arial" w:hAnsi="Arial" w:cs="Arial"/>
        </w:rPr>
      </w:pPr>
    </w:p>
    <w:p w:rsidR="001E711F" w:rsidDel="00F537AB" w:rsidRDefault="00C24EFA">
      <w:pPr>
        <w:pStyle w:val="BodyTextIndent"/>
        <w:ind w:left="0"/>
        <w:rPr>
          <w:ins w:id="176" w:author="Austin Murdock" w:date="2014-03-02T04:17:00Z"/>
          <w:del w:id="177" w:author="Connor Cook" w:date="2014-03-03T20:57:00Z"/>
          <w:rFonts w:ascii="Arial" w:hAnsi="Arial" w:cs="Arial"/>
        </w:rPr>
      </w:pPr>
      <w:ins w:id="178" w:author="Connor Cook" w:date="2014-03-03T21:48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289B9495" wp14:editId="739FE980">
                  <wp:simplePos x="0" y="0"/>
                  <wp:positionH relativeFrom="column">
                    <wp:posOffset>2926080</wp:posOffset>
                  </wp:positionH>
                  <wp:positionV relativeFrom="paragraph">
                    <wp:posOffset>81280</wp:posOffset>
                  </wp:positionV>
                  <wp:extent cx="2773680" cy="220980"/>
                  <wp:effectExtent l="0" t="0" r="7620" b="7620"/>
                  <wp:wrapSquare wrapText="bothSides"/>
                  <wp:docPr id="135" name="Text Box 1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773680" cy="2209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24EFA" w:rsidRPr="00895224" w:rsidRDefault="00C24EFA" w:rsidP="00C24EFA">
                              <w:pPr>
                                <w:pStyle w:val="Caption"/>
                                <w:jc w:val="center"/>
                                <w:rPr>
                                  <w:ins w:id="179" w:author="Connor Cook" w:date="2014-03-03T21:48:00Z"/>
                                  <w:noProof/>
                                  <w:sz w:val="24"/>
                                  <w:szCs w:val="20"/>
                                </w:rPr>
                                <w:pPrChange w:id="180" w:author="Connor Cook" w:date="2014-03-03T21:49:00Z">
                                  <w:pPr>
                                    <w:pStyle w:val="Caption"/>
                                  </w:pPr>
                                </w:pPrChange>
                              </w:pPr>
                              <w:ins w:id="181" w:author="Connor Cook" w:date="2014-03-03T21:48:00Z">
                                <w:r>
                                  <w:t xml:space="preserve">Figure </w:t>
                                </w:r>
                              </w:ins>
                              <w:ins w:id="182" w:author="Connor Cook" w:date="2014-03-03T21:49:00Z">
                                <w:r>
                                  <w:t>2</w:t>
                                </w:r>
                              </w:ins>
                              <w:ins w:id="183" w:author="Connor Cook" w:date="2014-03-03T21:48:00Z">
                                <w:r>
                                  <w:t>.2</w:t>
                                </w:r>
                                <w:r>
                                  <w:t>: A typical Model-View-Controller relationship.</w:t>
                                </w:r>
                              </w:ins>
                            </w:p>
                            <w:p w:rsidR="00C24EFA" w:rsidRPr="00CC2CD0" w:rsidRDefault="00C24EFA" w:rsidP="00C24EFA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0"/>
                                </w:rPr>
                                <w:pPrChange w:id="184" w:author="Connor Cook" w:date="2014-03-03T21:48:00Z">
                                  <w:pPr>
                                    <w:pStyle w:val="BodyTextIndent"/>
                                  </w:pPr>
                                </w:pPrChange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89B9495" id="_x0000_t202" coordsize="21600,21600" o:spt="202" path="m,l,21600r21600,l21600,xe">
                  <v:stroke joinstyle="miter"/>
                  <v:path gradientshapeok="t" o:connecttype="rect"/>
                </v:shapetype>
                <v:shape id="Text Box 135" o:spid="_x0000_s1026" type="#_x0000_t202" style="position:absolute;margin-left:230.4pt;margin-top:6.4pt;width:218.4pt;height:1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" stroked="f">
                  <v:textbox inset="0,0,0,0">
                    <w:txbxContent>
                      <w:p w:rsidR="00C24EFA" w:rsidRPr="00895224" w:rsidRDefault="00C24EFA" w:rsidP="00C24EFA">
                        <w:pPr>
                          <w:pStyle w:val="Caption"/>
                          <w:jc w:val="center"/>
                          <w:rPr>
                            <w:ins w:id="185" w:author="Connor Cook" w:date="2014-03-03T21:48:00Z"/>
                            <w:noProof/>
                            <w:sz w:val="24"/>
                            <w:szCs w:val="20"/>
                          </w:rPr>
                          <w:pPrChange w:id="186" w:author="Connor Cook" w:date="2014-03-03T21:49:00Z">
                            <w:pPr>
                              <w:pStyle w:val="Caption"/>
                            </w:pPr>
                          </w:pPrChange>
                        </w:pPr>
                        <w:ins w:id="187" w:author="Connor Cook" w:date="2014-03-03T21:48:00Z">
                          <w:r>
                            <w:t xml:space="preserve">Figure </w:t>
                          </w:r>
                        </w:ins>
                        <w:ins w:id="188" w:author="Connor Cook" w:date="2014-03-03T21:49:00Z">
                          <w:r>
                            <w:t>2</w:t>
                          </w:r>
                        </w:ins>
                        <w:ins w:id="189" w:author="Connor Cook" w:date="2014-03-03T21:48:00Z">
                          <w:r>
                            <w:t>.2</w:t>
                          </w:r>
                          <w:r>
                            <w:t>: A typical Model-View-Controller relationship.</w:t>
                          </w:r>
                        </w:ins>
                      </w:p>
                      <w:p w:rsidR="00C24EFA" w:rsidRPr="00CC2CD0" w:rsidRDefault="00C24EFA" w:rsidP="00C24EFA">
                        <w:pPr>
                          <w:pStyle w:val="Caption"/>
                          <w:rPr>
                            <w:noProof/>
                            <w:sz w:val="24"/>
                            <w:szCs w:val="20"/>
                          </w:rPr>
                          <w:pPrChange w:id="190" w:author="Connor Cook" w:date="2014-03-03T21:48:00Z">
                            <w:pPr>
                              <w:pStyle w:val="BodyTextIndent"/>
                            </w:pPr>
                          </w:pPrChange>
                        </w:pP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:rsidR="001E711F" w:rsidDel="00F537AB" w:rsidRDefault="001E711F">
      <w:pPr>
        <w:pStyle w:val="BodyTextIndent"/>
        <w:ind w:left="0"/>
        <w:rPr>
          <w:ins w:id="191" w:author="Austin Murdock" w:date="2014-03-02T04:17:00Z"/>
          <w:del w:id="192" w:author="Connor Cook" w:date="2014-03-03T20:57:00Z"/>
          <w:rFonts w:ascii="Arial" w:hAnsi="Arial" w:cs="Arial"/>
        </w:rPr>
      </w:pPr>
    </w:p>
    <w:p w:rsidR="001E711F" w:rsidDel="00F537AB" w:rsidRDefault="001E711F">
      <w:pPr>
        <w:pStyle w:val="BodyTextIndent"/>
        <w:ind w:left="0"/>
        <w:rPr>
          <w:ins w:id="193" w:author="Austin Murdock" w:date="2014-03-02T04:18:00Z"/>
          <w:del w:id="194" w:author="Connor Cook" w:date="2014-03-03T20:57:00Z"/>
          <w:rFonts w:ascii="Arial" w:hAnsi="Arial" w:cs="Arial"/>
        </w:rPr>
      </w:pPr>
    </w:p>
    <w:p w:rsidR="002D74E3" w:rsidDel="00F537AB" w:rsidRDefault="002D74E3">
      <w:pPr>
        <w:pStyle w:val="BodyTextIndent"/>
        <w:ind w:left="0"/>
        <w:rPr>
          <w:ins w:id="195" w:author="Austin Murdock" w:date="2014-03-02T04:18:00Z"/>
          <w:del w:id="196" w:author="Connor Cook" w:date="2014-03-03T20:57:00Z"/>
          <w:rFonts w:ascii="Arial" w:hAnsi="Arial" w:cs="Arial"/>
        </w:rPr>
      </w:pPr>
    </w:p>
    <w:p w:rsidR="002D74E3" w:rsidDel="00F537AB" w:rsidRDefault="002D74E3">
      <w:pPr>
        <w:pStyle w:val="BodyTextIndent"/>
        <w:ind w:left="0"/>
        <w:rPr>
          <w:ins w:id="197" w:author="Austin Murdock" w:date="2014-03-02T04:17:00Z"/>
          <w:del w:id="198" w:author="Connor Cook" w:date="2014-03-03T20:57:00Z"/>
          <w:rFonts w:ascii="Arial" w:hAnsi="Arial" w:cs="Arial"/>
        </w:rPr>
      </w:pPr>
    </w:p>
    <w:p w:rsidR="000F348A" w:rsidRPr="009E03E6" w:rsidRDefault="00D529D3">
      <w:pPr>
        <w:pStyle w:val="BodyTextIndent"/>
        <w:ind w:left="0"/>
        <w:rPr>
          <w:rFonts w:ascii="Arial" w:hAnsi="Arial" w:cs="Arial"/>
          <w:b/>
        </w:rPr>
      </w:pPr>
      <w:r w:rsidRPr="009E03E6">
        <w:rPr>
          <w:rFonts w:ascii="Arial" w:hAnsi="Arial" w:cs="Arial"/>
        </w:rPr>
        <w:t>2.2 Decomposition</w:t>
      </w:r>
      <w:r w:rsidR="000F348A" w:rsidRPr="009E03E6">
        <w:rPr>
          <w:rFonts w:ascii="Arial" w:hAnsi="Arial" w:cs="Arial"/>
        </w:rPr>
        <w:t xml:space="preserve"> Description</w:t>
      </w:r>
    </w:p>
    <w:p w:rsidR="000F348A" w:rsidRPr="009E03E6" w:rsidRDefault="00C24EFA">
      <w:pPr>
        <w:pStyle w:val="BodyTextIndent"/>
        <w:rPr>
          <w:rFonts w:ascii="Arial" w:hAnsi="Arial" w:cs="Arial"/>
        </w:rPr>
      </w:pPr>
      <w:ins w:id="199" w:author="Austin Murdock" w:date="2014-03-02T04:16:00Z">
        <w:r>
          <w:rPr>
            <w:noProof/>
          </w:rPr>
          <w:drawing>
            <wp:anchor distT="0" distB="0" distL="114300" distR="114300" simplePos="0" relativeHeight="251669504" behindDoc="0" locked="0" layoutInCell="1" allowOverlap="1" wp14:anchorId="79F53DB6" wp14:editId="504D7A2F">
              <wp:simplePos x="0" y="0"/>
              <wp:positionH relativeFrom="margin">
                <wp:posOffset>3101340</wp:posOffset>
              </wp:positionH>
              <wp:positionV relativeFrom="paragraph">
                <wp:posOffset>172720</wp:posOffset>
              </wp:positionV>
              <wp:extent cx="2453640" cy="1651635"/>
              <wp:effectExtent l="0" t="0" r="3810" b="5715"/>
              <wp:wrapSquare wrapText="bothSides"/>
              <wp:docPr id="140" name="Picture 140" descr="mv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0" descr="mvc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53640" cy="1651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:rsidR="000F348A" w:rsidDel="004B5B36" w:rsidRDefault="00591E9F" w:rsidP="002B6D99">
      <w:pPr>
        <w:pStyle w:val="BodyTextIndent"/>
        <w:ind w:left="0"/>
        <w:rPr>
          <w:del w:id="200" w:author="Connor Cook" w:date="2014-03-03T21:11:00Z"/>
          <w:rFonts w:ascii="Arial" w:hAnsi="Arial" w:cs="Arial"/>
        </w:rPr>
      </w:pPr>
      <w:del w:id="201" w:author="Connor Cook" w:date="2014-03-03T21:11:00Z">
        <w:r w:rsidDel="004B5B36">
          <w:rPr>
            <w:rFonts w:ascii="Arial" w:hAnsi="Arial" w:cs="Arial"/>
          </w:rPr>
          <w:delText>Illustrate and describe the</w:delText>
        </w:r>
        <w:r w:rsidR="000F348A" w:rsidRPr="009E03E6" w:rsidDel="004B5B36">
          <w:rPr>
            <w:rFonts w:ascii="Arial" w:hAnsi="Arial" w:cs="Arial"/>
          </w:rPr>
          <w:delText xml:space="preserve"> decomposition </w:delText>
        </w:r>
        <w:r w:rsidR="00A77257" w:rsidDel="004B5B36">
          <w:rPr>
            <w:rFonts w:ascii="Arial" w:hAnsi="Arial" w:cs="Arial"/>
          </w:rPr>
          <w:delText>into components</w:delText>
        </w:r>
        <w:r w:rsidR="00A77257" w:rsidRPr="009E03E6" w:rsidDel="004B5B36">
          <w:rPr>
            <w:rFonts w:ascii="Arial" w:hAnsi="Arial" w:cs="Arial"/>
          </w:rPr>
          <w:delText xml:space="preserve"> </w:delText>
        </w:r>
        <w:r w:rsidR="00082840" w:rsidRPr="009E03E6" w:rsidDel="004B5B36">
          <w:rPr>
            <w:rFonts w:ascii="Arial" w:hAnsi="Arial" w:cs="Arial"/>
          </w:rPr>
          <w:delText xml:space="preserve">of the system </w:delText>
        </w:r>
        <w:r w:rsidR="00082840" w:rsidDel="004B5B36">
          <w:rPr>
            <w:rFonts w:ascii="Arial" w:hAnsi="Arial" w:cs="Arial"/>
          </w:rPr>
          <w:delText xml:space="preserve">that you </w:delText>
        </w:r>
        <w:r w:rsidR="004A326D" w:rsidDel="004B5B36">
          <w:rPr>
            <w:rFonts w:ascii="Arial" w:hAnsi="Arial" w:cs="Arial"/>
          </w:rPr>
          <w:delText>presented</w:delText>
        </w:r>
        <w:r w:rsidR="00082840" w:rsidDel="004B5B36">
          <w:rPr>
            <w:rFonts w:ascii="Arial" w:hAnsi="Arial" w:cs="Arial"/>
          </w:rPr>
          <w:delText xml:space="preserve"> in Section 2.1</w:delText>
        </w:r>
        <w:r w:rsidR="002B19C6" w:rsidDel="004B5B36">
          <w:rPr>
            <w:rFonts w:ascii="Arial" w:hAnsi="Arial" w:cs="Arial"/>
          </w:rPr>
          <w:delText xml:space="preserve"> </w:delText>
        </w:r>
        <w:r w:rsidR="002F114D" w:rsidDel="004B5B36">
          <w:rPr>
            <w:rFonts w:ascii="Arial" w:hAnsi="Arial" w:cs="Arial"/>
          </w:rPr>
          <w:delText xml:space="preserve">(e.g., </w:delText>
        </w:r>
        <w:r w:rsidR="002F114D" w:rsidRPr="009E03E6" w:rsidDel="004B5B36">
          <w:rPr>
            <w:rFonts w:ascii="Arial" w:hAnsi="Arial" w:cs="Arial"/>
          </w:rPr>
          <w:delText>functions</w:delText>
        </w:r>
        <w:r w:rsidR="002F114D" w:rsidDel="004B5B36">
          <w:rPr>
            <w:rFonts w:ascii="Arial" w:hAnsi="Arial" w:cs="Arial"/>
          </w:rPr>
          <w:delText>,</w:delText>
        </w:r>
        <w:r w:rsidR="002F114D" w:rsidRPr="009E03E6" w:rsidDel="004B5B36">
          <w:rPr>
            <w:rFonts w:ascii="Arial" w:hAnsi="Arial" w:cs="Arial"/>
          </w:rPr>
          <w:delText xml:space="preserve"> objects</w:delText>
        </w:r>
        <w:r w:rsidR="002F114D" w:rsidDel="004B5B36">
          <w:rPr>
            <w:rFonts w:ascii="Arial" w:hAnsi="Arial" w:cs="Arial"/>
          </w:rPr>
          <w:delText>, scripts, files)</w:delText>
        </w:r>
        <w:r w:rsidR="005E4BED" w:rsidDel="004B5B36">
          <w:rPr>
            <w:rFonts w:ascii="Arial" w:hAnsi="Arial" w:cs="Arial"/>
          </w:rPr>
          <w:delText>.</w:delText>
        </w:r>
        <w:r w:rsidR="001864A1" w:rsidDel="004B5B36">
          <w:rPr>
            <w:rFonts w:ascii="Arial" w:hAnsi="Arial" w:cs="Arial"/>
          </w:rPr>
          <w:delText xml:space="preserve"> </w:delText>
        </w:r>
        <w:r w:rsidR="00417BFC" w:rsidDel="004B5B36">
          <w:rPr>
            <w:rFonts w:ascii="Arial" w:hAnsi="Arial" w:cs="Arial"/>
          </w:rPr>
          <w:delText xml:space="preserve">This is the view of the system as you know it at this point in time. </w:delText>
        </w:r>
        <w:r w:rsidR="001864A1" w:rsidDel="004B5B36">
          <w:rPr>
            <w:rFonts w:ascii="Arial" w:hAnsi="Arial" w:cs="Arial"/>
          </w:rPr>
          <w:delText>Provide diagrams as follows:</w:delText>
        </w:r>
      </w:del>
    </w:p>
    <w:p w:rsidR="005E4BED" w:rsidRPr="009E03E6" w:rsidDel="004B5B36" w:rsidRDefault="005E4BED" w:rsidP="002B6D99">
      <w:pPr>
        <w:pStyle w:val="BodyTextIndent"/>
        <w:ind w:left="0"/>
        <w:rPr>
          <w:del w:id="202" w:author="Connor Cook" w:date="2014-03-03T21:11:00Z"/>
          <w:rFonts w:ascii="Arial" w:hAnsi="Arial" w:cs="Arial"/>
        </w:rPr>
      </w:pPr>
    </w:p>
    <w:p w:rsidR="004B5B36" w:rsidRDefault="000F348A" w:rsidP="002B6D99">
      <w:pPr>
        <w:pStyle w:val="BodyTextIndent"/>
        <w:ind w:left="0"/>
        <w:rPr>
          <w:ins w:id="203" w:author="Connor Cook" w:date="2014-03-03T21:11:00Z"/>
          <w:rFonts w:ascii="Arial" w:hAnsi="Arial" w:cs="Arial"/>
        </w:rPr>
      </w:pPr>
      <w:del w:id="204" w:author="Connor Cook" w:date="2014-03-03T20:47:00Z">
        <w:r w:rsidRPr="00B14A49" w:rsidDel="00F537AB">
          <w:rPr>
            <w:rFonts w:ascii="Arial" w:hAnsi="Arial" w:cs="Arial"/>
            <w:u w:val="single"/>
          </w:rPr>
          <w:delText>Function</w:delText>
        </w:r>
        <w:r w:rsidR="00402C56" w:rsidRPr="00B14A49" w:rsidDel="00F537AB">
          <w:rPr>
            <w:rFonts w:ascii="Arial" w:hAnsi="Arial" w:cs="Arial"/>
            <w:u w:val="single"/>
          </w:rPr>
          <w:delText>s</w:delText>
        </w:r>
        <w:r w:rsidRPr="00B14A49" w:rsidDel="00F537AB">
          <w:rPr>
            <w:rFonts w:ascii="Arial" w:hAnsi="Arial" w:cs="Arial"/>
          </w:rPr>
          <w:delText xml:space="preserve"> – </w:delText>
        </w:r>
        <w:r w:rsidR="00D37C3B" w:rsidRPr="00B14A49" w:rsidDel="00F537AB">
          <w:rPr>
            <w:rFonts w:ascii="Arial" w:hAnsi="Arial" w:cs="Arial"/>
          </w:rPr>
          <w:delText xml:space="preserve">If your system </w:delText>
        </w:r>
        <w:r w:rsidR="009F6A56" w:rsidDel="00F537AB">
          <w:rPr>
            <w:rFonts w:ascii="Arial" w:hAnsi="Arial" w:cs="Arial"/>
          </w:rPr>
          <w:delText>is purely procedural</w:delText>
        </w:r>
        <w:r w:rsidR="00D529D3" w:rsidDel="00F537AB">
          <w:rPr>
            <w:rFonts w:ascii="Arial" w:hAnsi="Arial" w:cs="Arial"/>
          </w:rPr>
          <w:delText>,</w:delText>
        </w:r>
        <w:r w:rsidR="00D37C3B" w:rsidRPr="00B14A49" w:rsidDel="00F537AB">
          <w:rPr>
            <w:rFonts w:ascii="Arial" w:hAnsi="Arial" w:cs="Arial"/>
          </w:rPr>
          <w:delText xml:space="preserve"> illustrate </w:delText>
        </w:r>
        <w:r w:rsidR="00D529D3" w:rsidDel="00F537AB">
          <w:rPr>
            <w:rFonts w:ascii="Arial" w:hAnsi="Arial" w:cs="Arial"/>
          </w:rPr>
          <w:delText xml:space="preserve">the </w:delText>
        </w:r>
        <w:r w:rsidR="00003DED" w:rsidDel="00F537AB">
          <w:rPr>
            <w:rFonts w:ascii="Arial" w:hAnsi="Arial" w:cs="Arial"/>
          </w:rPr>
          <w:delText>inter</w:delText>
        </w:r>
        <w:r w:rsidR="00D37C3B" w:rsidRPr="00B14A49" w:rsidDel="00F537AB">
          <w:rPr>
            <w:rFonts w:ascii="Arial" w:hAnsi="Arial" w:cs="Arial"/>
          </w:rPr>
          <w:delText>relationship</w:delText>
        </w:r>
        <w:r w:rsidR="009A17FC" w:rsidRPr="00B14A49" w:rsidDel="00F537AB">
          <w:rPr>
            <w:rFonts w:ascii="Arial" w:hAnsi="Arial" w:cs="Arial"/>
          </w:rPr>
          <w:delText>s</w:delText>
        </w:r>
        <w:r w:rsidR="005E4BED" w:rsidRPr="00B14A49" w:rsidDel="00F537AB">
          <w:rPr>
            <w:rFonts w:ascii="Arial" w:hAnsi="Arial" w:cs="Arial"/>
          </w:rPr>
          <w:delText xml:space="preserve"> </w:delText>
        </w:r>
        <w:r w:rsidR="00564C4E" w:rsidDel="00F537AB">
          <w:rPr>
            <w:rFonts w:ascii="Arial" w:hAnsi="Arial" w:cs="Arial"/>
          </w:rPr>
          <w:delText xml:space="preserve">of </w:delText>
        </w:r>
        <w:r w:rsidR="00FE4831" w:rsidDel="00F537AB">
          <w:rPr>
            <w:rFonts w:ascii="Arial" w:hAnsi="Arial" w:cs="Arial"/>
          </w:rPr>
          <w:delText>its</w:delText>
        </w:r>
        <w:r w:rsidR="00564C4E" w:rsidDel="00F537AB">
          <w:rPr>
            <w:rFonts w:ascii="Arial" w:hAnsi="Arial" w:cs="Arial"/>
          </w:rPr>
          <w:delText xml:space="preserve"> functions </w:delText>
        </w:r>
        <w:r w:rsidR="005E4BED" w:rsidRPr="00B14A49" w:rsidDel="00F537AB">
          <w:rPr>
            <w:rFonts w:ascii="Arial" w:hAnsi="Arial" w:cs="Arial"/>
          </w:rPr>
          <w:delText>using a</w:delText>
        </w:r>
        <w:r w:rsidRPr="00B14A49" w:rsidDel="00F537AB">
          <w:rPr>
            <w:rFonts w:ascii="Arial" w:hAnsi="Arial" w:cs="Arial"/>
          </w:rPr>
          <w:delText xml:space="preserve"> structural decomposition </w:delText>
        </w:r>
        <w:r w:rsidR="005E4BED" w:rsidRPr="00B14A49" w:rsidDel="00F537AB">
          <w:rPr>
            <w:rFonts w:ascii="Arial" w:hAnsi="Arial" w:cs="Arial"/>
          </w:rPr>
          <w:delText xml:space="preserve">(hierarchy) </w:delText>
        </w:r>
        <w:r w:rsidRPr="00B14A49" w:rsidDel="00F537AB">
          <w:rPr>
            <w:rFonts w:ascii="Arial" w:hAnsi="Arial" w:cs="Arial"/>
          </w:rPr>
          <w:delText>diagram</w:delText>
        </w:r>
        <w:r w:rsidR="004D1B5D" w:rsidDel="00F537AB">
          <w:rPr>
            <w:rFonts w:ascii="Arial" w:hAnsi="Arial" w:cs="Arial"/>
          </w:rPr>
          <w:delText>.</w:delText>
        </w:r>
        <w:r w:rsidR="00831D55" w:rsidDel="00F537AB">
          <w:rPr>
            <w:rFonts w:ascii="Arial" w:hAnsi="Arial" w:cs="Arial"/>
          </w:rPr>
          <w:delText xml:space="preserve"> Label the connections (interfaces) with general names (e.g., “student information”)</w:delText>
        </w:r>
      </w:del>
      <w:ins w:id="205" w:author="Connor Cook" w:date="2014-03-03T20:47:00Z">
        <w:r w:rsidR="00F537AB">
          <w:rPr>
            <w:rFonts w:ascii="Arial" w:hAnsi="Arial" w:cs="Arial"/>
          </w:rPr>
          <w:t xml:space="preserve">Our project will utilize a </w:t>
        </w:r>
      </w:ins>
      <w:ins w:id="206" w:author="Connor Cook" w:date="2014-03-03T20:58:00Z">
        <w:r w:rsidR="00F537AB">
          <w:rPr>
            <w:rFonts w:ascii="Arial" w:hAnsi="Arial" w:cs="Arial"/>
          </w:rPr>
          <w:t xml:space="preserve">slightly </w:t>
        </w:r>
      </w:ins>
      <w:ins w:id="207" w:author="Connor Cook" w:date="2014-03-03T20:47:00Z">
        <w:r w:rsidR="00F537AB">
          <w:rPr>
            <w:rFonts w:ascii="Arial" w:hAnsi="Arial" w:cs="Arial"/>
          </w:rPr>
          <w:t xml:space="preserve">altered Model-View-Controller </w:t>
        </w:r>
      </w:ins>
      <w:ins w:id="208" w:author="Connor Cook" w:date="2014-03-03T20:55:00Z">
        <w:r w:rsidR="00F537AB">
          <w:rPr>
            <w:rFonts w:ascii="Arial" w:hAnsi="Arial" w:cs="Arial"/>
          </w:rPr>
          <w:t xml:space="preserve">software pattern, </w:t>
        </w:r>
      </w:ins>
      <w:ins w:id="209" w:author="Connor Cook" w:date="2014-03-03T20:57:00Z">
        <w:r w:rsidR="00F537AB">
          <w:rPr>
            <w:rFonts w:ascii="Arial" w:hAnsi="Arial" w:cs="Arial"/>
          </w:rPr>
          <w:t xml:space="preserve">extended </w:t>
        </w:r>
      </w:ins>
      <w:ins w:id="210" w:author="Connor Cook" w:date="2014-03-03T20:58:00Z">
        <w:r w:rsidR="00F537AB">
          <w:rPr>
            <w:rFonts w:ascii="Arial" w:hAnsi="Arial" w:cs="Arial"/>
          </w:rPr>
          <w:t>by</w:t>
        </w:r>
      </w:ins>
      <w:ins w:id="211" w:author="Connor Cook" w:date="2014-03-03T20:55:00Z">
        <w:r w:rsidR="00F537AB">
          <w:rPr>
            <w:rFonts w:ascii="Arial" w:hAnsi="Arial" w:cs="Arial"/>
          </w:rPr>
          <w:t xml:space="preserve"> Laravel</w:t>
        </w:r>
      </w:ins>
      <w:ins w:id="212" w:author="Connor Cook" w:date="2014-03-03T20:56:00Z">
        <w:r w:rsidR="00F537AB">
          <w:rPr>
            <w:rFonts w:ascii="Arial" w:hAnsi="Arial" w:cs="Arial"/>
          </w:rPr>
          <w:t>’s capabilities as a full-stack framework.</w:t>
        </w:r>
      </w:ins>
      <w:ins w:id="213" w:author="Connor Cook" w:date="2014-03-03T20:57:00Z">
        <w:r w:rsidR="0065418B">
          <w:rPr>
            <w:rFonts w:ascii="Arial" w:hAnsi="Arial" w:cs="Arial"/>
          </w:rPr>
          <w:t xml:space="preserve"> </w:t>
        </w:r>
        <w:r w:rsidR="0065418B" w:rsidRPr="0065418B">
          <w:rPr>
            <w:rFonts w:ascii="Arial" w:hAnsi="Arial" w:cs="Arial"/>
            <w:b/>
            <w:rPrChange w:id="214" w:author="Connor Cook" w:date="2014-03-03T21:01:00Z">
              <w:rPr>
                <w:rFonts w:ascii="Arial" w:hAnsi="Arial" w:cs="Arial"/>
              </w:rPr>
            </w:rPrChange>
          </w:rPr>
          <w:t>Model-View-Controller</w:t>
        </w:r>
        <w:r w:rsidR="0065418B">
          <w:rPr>
            <w:rFonts w:ascii="Arial" w:hAnsi="Arial" w:cs="Arial"/>
          </w:rPr>
          <w:t xml:space="preserve">, commonly </w:t>
        </w:r>
      </w:ins>
      <w:ins w:id="215" w:author="Connor Cook" w:date="2014-03-03T21:01:00Z">
        <w:r w:rsidR="0065418B">
          <w:rPr>
            <w:rFonts w:ascii="Arial" w:hAnsi="Arial" w:cs="Arial"/>
          </w:rPr>
          <w:t>known</w:t>
        </w:r>
      </w:ins>
      <w:ins w:id="216" w:author="Connor Cook" w:date="2014-03-03T20:57:00Z">
        <w:r w:rsidR="0065418B">
          <w:rPr>
            <w:rFonts w:ascii="Arial" w:hAnsi="Arial" w:cs="Arial"/>
          </w:rPr>
          <w:t xml:space="preserve"> </w:t>
        </w:r>
      </w:ins>
      <w:ins w:id="217" w:author="Connor Cook" w:date="2014-03-03T21:01:00Z">
        <w:r w:rsidR="0065418B">
          <w:rPr>
            <w:rFonts w:ascii="Arial" w:hAnsi="Arial" w:cs="Arial"/>
          </w:rPr>
          <w:t>as</w:t>
        </w:r>
      </w:ins>
      <w:ins w:id="218" w:author="Connor Cook" w:date="2014-03-03T20:57:00Z">
        <w:r w:rsidR="0065418B">
          <w:rPr>
            <w:rFonts w:ascii="Arial" w:hAnsi="Arial" w:cs="Arial"/>
          </w:rPr>
          <w:t xml:space="preserve"> </w:t>
        </w:r>
        <w:r w:rsidR="0065418B" w:rsidRPr="0065418B">
          <w:rPr>
            <w:rFonts w:ascii="Arial" w:hAnsi="Arial" w:cs="Arial"/>
            <w:b/>
            <w:rPrChange w:id="219" w:author="Connor Cook" w:date="2014-03-03T21:01:00Z">
              <w:rPr>
                <w:rFonts w:ascii="Arial" w:hAnsi="Arial" w:cs="Arial"/>
              </w:rPr>
            </w:rPrChange>
          </w:rPr>
          <w:t>MVC</w:t>
        </w:r>
        <w:r w:rsidR="0065418B">
          <w:rPr>
            <w:rFonts w:ascii="Arial" w:hAnsi="Arial" w:cs="Arial"/>
          </w:rPr>
          <w:t xml:space="preserve">, is a commonly used pattern for implementing </w:t>
        </w:r>
      </w:ins>
      <w:ins w:id="220" w:author="Connor Cook" w:date="2014-03-03T21:00:00Z">
        <w:r w:rsidR="0065418B">
          <w:rPr>
            <w:rFonts w:ascii="Arial" w:hAnsi="Arial" w:cs="Arial"/>
          </w:rPr>
          <w:t>web-based</w:t>
        </w:r>
      </w:ins>
      <w:ins w:id="221" w:author="Connor Cook" w:date="2014-03-03T20:57:00Z">
        <w:r w:rsidR="0065418B">
          <w:rPr>
            <w:rFonts w:ascii="Arial" w:hAnsi="Arial" w:cs="Arial"/>
          </w:rPr>
          <w:t xml:space="preserve"> user-interfaces.</w:t>
        </w:r>
      </w:ins>
    </w:p>
    <w:p w:rsidR="004B5B36" w:rsidRDefault="004B5B36" w:rsidP="002B6D99">
      <w:pPr>
        <w:pStyle w:val="BodyTextIndent"/>
        <w:ind w:left="0"/>
        <w:rPr>
          <w:ins w:id="222" w:author="Connor Cook" w:date="2014-03-03T21:11:00Z"/>
          <w:rFonts w:ascii="Arial" w:hAnsi="Arial" w:cs="Arial"/>
        </w:rPr>
      </w:pPr>
    </w:p>
    <w:p w:rsidR="004B5B36" w:rsidRDefault="004B5B36" w:rsidP="002B6D99">
      <w:pPr>
        <w:pStyle w:val="BodyTextIndent"/>
        <w:ind w:left="0"/>
        <w:rPr>
          <w:ins w:id="223" w:author="Connor Cook" w:date="2014-03-03T21:36:00Z"/>
          <w:rFonts w:ascii="Arial" w:hAnsi="Arial" w:cs="Arial"/>
        </w:rPr>
      </w:pPr>
      <w:ins w:id="224" w:author="Connor Cook" w:date="2014-03-03T21:11:00Z">
        <w:r>
          <w:rPr>
            <w:rFonts w:ascii="Arial" w:hAnsi="Arial" w:cs="Arial"/>
          </w:rPr>
          <w:t xml:space="preserve">The </w:t>
        </w:r>
      </w:ins>
      <w:ins w:id="225" w:author="Connor Cook" w:date="2014-03-03T21:12:00Z">
        <w:r>
          <w:rPr>
            <w:rFonts w:ascii="Arial" w:hAnsi="Arial" w:cs="Arial"/>
          </w:rPr>
          <w:t>MVC design pattern is made up of three components:</w:t>
        </w:r>
      </w:ins>
    </w:p>
    <w:p w:rsidR="009A4744" w:rsidRDefault="009A4744" w:rsidP="002B6D99">
      <w:pPr>
        <w:pStyle w:val="BodyTextIndent"/>
        <w:ind w:left="0"/>
        <w:rPr>
          <w:ins w:id="226" w:author="Connor Cook" w:date="2014-03-03T21:12:00Z"/>
          <w:rFonts w:ascii="Arial" w:hAnsi="Arial" w:cs="Arial"/>
        </w:rPr>
      </w:pPr>
    </w:p>
    <w:p w:rsidR="004B5B36" w:rsidRDefault="004B5B36" w:rsidP="004B5B36">
      <w:pPr>
        <w:pStyle w:val="BodyTextIndent"/>
        <w:numPr>
          <w:ilvl w:val="0"/>
          <w:numId w:val="28"/>
        </w:numPr>
        <w:rPr>
          <w:ins w:id="227" w:author="Connor Cook" w:date="2014-03-03T21:15:00Z"/>
          <w:rFonts w:ascii="Arial" w:hAnsi="Arial" w:cs="Arial"/>
        </w:rPr>
        <w:pPrChange w:id="228" w:author="Connor Cook" w:date="2014-03-03T21:13:00Z">
          <w:pPr>
            <w:pStyle w:val="BodyTextIndent"/>
            <w:ind w:left="0"/>
          </w:pPr>
        </w:pPrChange>
      </w:pPr>
      <w:ins w:id="229" w:author="Connor Cook" w:date="2014-03-03T21:13:00Z">
        <w:r>
          <w:rPr>
            <w:rFonts w:ascii="Arial" w:hAnsi="Arial" w:cs="Arial"/>
          </w:rPr>
          <w:t xml:space="preserve">The </w:t>
        </w:r>
        <w:r>
          <w:rPr>
            <w:rFonts w:ascii="Arial" w:hAnsi="Arial" w:cs="Arial"/>
            <w:b/>
          </w:rPr>
          <w:t>model</w:t>
        </w:r>
        <w:r>
          <w:rPr>
            <w:rFonts w:ascii="Arial" w:hAnsi="Arial" w:cs="Arial"/>
          </w:rPr>
          <w:t xml:space="preserve"> is the domain the s</w:t>
        </w:r>
      </w:ins>
      <w:ins w:id="230" w:author="Connor Cook" w:date="2014-03-03T21:14:00Z">
        <w:r>
          <w:rPr>
            <w:rFonts w:ascii="Arial" w:hAnsi="Arial" w:cs="Arial"/>
          </w:rPr>
          <w:t>oftware encompasses- they are based on items and concepts such as a person, a post, or a product.</w:t>
        </w:r>
      </w:ins>
      <w:ins w:id="231" w:author="Connor Cook" w:date="2014-03-03T21:15:00Z">
        <w:r>
          <w:rPr>
            <w:rFonts w:ascii="Arial" w:hAnsi="Arial" w:cs="Arial"/>
          </w:rPr>
          <w:t xml:space="preserve"> </w:t>
        </w:r>
      </w:ins>
      <w:ins w:id="232" w:author="Connor Cook" w:date="2014-03-03T21:18:00Z">
        <w:r>
          <w:rPr>
            <w:rFonts w:ascii="Arial" w:hAnsi="Arial" w:cs="Arial"/>
          </w:rPr>
          <w:t>Mod</w:t>
        </w:r>
        <w:r w:rsidR="00B65093">
          <w:rPr>
            <w:rFonts w:ascii="Arial" w:hAnsi="Arial" w:cs="Arial"/>
          </w:rPr>
          <w:t>els both store data and enforce</w:t>
        </w:r>
        <w:r>
          <w:rPr>
            <w:rFonts w:ascii="Arial" w:hAnsi="Arial" w:cs="Arial"/>
          </w:rPr>
          <w:t xml:space="preserve"> rules regarding</w:t>
        </w:r>
        <w:r w:rsidR="00B65093">
          <w:rPr>
            <w:rFonts w:ascii="Arial" w:hAnsi="Arial" w:cs="Arial"/>
          </w:rPr>
          <w:t xml:space="preserve"> its </w:t>
        </w:r>
      </w:ins>
      <w:ins w:id="233" w:author="Connor Cook" w:date="2014-03-03T21:19:00Z">
        <w:r w:rsidR="00B65093">
          <w:rPr>
            <w:rFonts w:ascii="Arial" w:hAnsi="Arial" w:cs="Arial"/>
          </w:rPr>
          <w:t>storage, ensuring constraints are properly observed</w:t>
        </w:r>
      </w:ins>
      <w:ins w:id="234" w:author="Connor Cook" w:date="2014-03-03T21:18:00Z">
        <w:r w:rsidR="00B65093">
          <w:rPr>
            <w:rFonts w:ascii="Arial" w:hAnsi="Arial" w:cs="Arial"/>
          </w:rPr>
          <w:t xml:space="preserve">. </w:t>
        </w:r>
      </w:ins>
      <w:ins w:id="235" w:author="Connor Cook" w:date="2014-03-03T21:15:00Z">
        <w:r>
          <w:rPr>
            <w:rFonts w:ascii="Arial" w:hAnsi="Arial" w:cs="Arial"/>
          </w:rPr>
          <w:t xml:space="preserve">For our product, the models would include </w:t>
        </w:r>
        <w:r w:rsidRPr="00B65093">
          <w:rPr>
            <w:rFonts w:ascii="Arial" w:hAnsi="Arial" w:cs="Arial"/>
            <w:i/>
            <w:rPrChange w:id="236" w:author="Connor Cook" w:date="2014-03-03T21:20:00Z">
              <w:rPr>
                <w:rFonts w:ascii="Arial" w:hAnsi="Arial" w:cs="Arial"/>
              </w:rPr>
            </w:rPrChange>
          </w:rPr>
          <w:t>recipes</w:t>
        </w:r>
        <w:r>
          <w:rPr>
            <w:rFonts w:ascii="Arial" w:hAnsi="Arial" w:cs="Arial"/>
          </w:rPr>
          <w:t xml:space="preserve">, </w:t>
        </w:r>
        <w:r w:rsidRPr="00B65093">
          <w:rPr>
            <w:rFonts w:ascii="Arial" w:hAnsi="Arial" w:cs="Arial"/>
            <w:i/>
            <w:rPrChange w:id="237" w:author="Connor Cook" w:date="2014-03-03T21:20:00Z">
              <w:rPr>
                <w:rFonts w:ascii="Arial" w:hAnsi="Arial" w:cs="Arial"/>
              </w:rPr>
            </w:rPrChange>
          </w:rPr>
          <w:t>reviews</w:t>
        </w:r>
        <w:r>
          <w:rPr>
            <w:rFonts w:ascii="Arial" w:hAnsi="Arial" w:cs="Arial"/>
          </w:rPr>
          <w:t xml:space="preserve">, </w:t>
        </w:r>
        <w:r w:rsidRPr="00B65093">
          <w:rPr>
            <w:rFonts w:ascii="Arial" w:hAnsi="Arial" w:cs="Arial"/>
            <w:i/>
            <w:rPrChange w:id="238" w:author="Connor Cook" w:date="2014-03-03T21:20:00Z">
              <w:rPr>
                <w:rFonts w:ascii="Arial" w:hAnsi="Arial" w:cs="Arial"/>
              </w:rPr>
            </w:rPrChange>
          </w:rPr>
          <w:t>users</w:t>
        </w:r>
        <w:r>
          <w:rPr>
            <w:rFonts w:ascii="Arial" w:hAnsi="Arial" w:cs="Arial"/>
          </w:rPr>
          <w:t xml:space="preserve">, and </w:t>
        </w:r>
        <w:r w:rsidRPr="00B65093">
          <w:rPr>
            <w:rFonts w:ascii="Arial" w:hAnsi="Arial" w:cs="Arial"/>
            <w:i/>
            <w:rPrChange w:id="239" w:author="Connor Cook" w:date="2014-03-03T21:20:00Z">
              <w:rPr>
                <w:rFonts w:ascii="Arial" w:hAnsi="Arial" w:cs="Arial"/>
              </w:rPr>
            </w:rPrChange>
          </w:rPr>
          <w:t>comments</w:t>
        </w:r>
        <w:r>
          <w:rPr>
            <w:rFonts w:ascii="Arial" w:hAnsi="Arial" w:cs="Arial"/>
          </w:rPr>
          <w:t>.</w:t>
        </w:r>
      </w:ins>
    </w:p>
    <w:p w:rsidR="00B65093" w:rsidRDefault="004B5B36" w:rsidP="004B5B36">
      <w:pPr>
        <w:pStyle w:val="BodyTextIndent"/>
        <w:numPr>
          <w:ilvl w:val="0"/>
          <w:numId w:val="28"/>
        </w:numPr>
        <w:rPr>
          <w:ins w:id="240" w:author="Connor Cook" w:date="2014-03-03T21:28:00Z"/>
          <w:rFonts w:ascii="Arial" w:hAnsi="Arial" w:cs="Arial"/>
        </w:rPr>
        <w:pPrChange w:id="241" w:author="Connor Cook" w:date="2014-03-03T21:13:00Z">
          <w:pPr>
            <w:pStyle w:val="BodyTextIndent"/>
            <w:ind w:left="0"/>
          </w:pPr>
        </w:pPrChange>
      </w:pPr>
      <w:ins w:id="242" w:author="Connor Cook" w:date="2014-03-03T21:17:00Z">
        <w:r>
          <w:rPr>
            <w:rFonts w:ascii="Arial" w:hAnsi="Arial" w:cs="Arial"/>
          </w:rPr>
          <w:t xml:space="preserve">The </w:t>
        </w:r>
        <w:r>
          <w:rPr>
            <w:rFonts w:ascii="Arial" w:hAnsi="Arial" w:cs="Arial"/>
            <w:b/>
          </w:rPr>
          <w:t>view</w:t>
        </w:r>
        <w:r>
          <w:rPr>
            <w:rFonts w:ascii="Arial" w:hAnsi="Arial" w:cs="Arial"/>
          </w:rPr>
          <w:t xml:space="preserve"> is the visual </w:t>
        </w:r>
      </w:ins>
      <w:ins w:id="243" w:author="Connor Cook" w:date="2014-03-03T21:22:00Z">
        <w:r w:rsidR="00B65093">
          <w:rPr>
            <w:rFonts w:ascii="Arial" w:hAnsi="Arial" w:cs="Arial"/>
          </w:rPr>
          <w:t>representation</w:t>
        </w:r>
      </w:ins>
      <w:ins w:id="244" w:author="Connor Cook" w:date="2014-03-03T21:17:00Z">
        <w:r>
          <w:rPr>
            <w:rFonts w:ascii="Arial" w:hAnsi="Arial" w:cs="Arial"/>
          </w:rPr>
          <w:t xml:space="preserve"> </w:t>
        </w:r>
        <w:r w:rsidR="00B65093">
          <w:rPr>
            <w:rFonts w:ascii="Arial" w:hAnsi="Arial" w:cs="Arial"/>
          </w:rPr>
          <w:t>of the model</w:t>
        </w:r>
      </w:ins>
      <w:ins w:id="245" w:author="Connor Cook" w:date="2014-03-03T21:22:00Z">
        <w:r w:rsidR="00B65093">
          <w:rPr>
            <w:rFonts w:ascii="Arial" w:hAnsi="Arial" w:cs="Arial"/>
          </w:rPr>
          <w:t xml:space="preserve"> </w:t>
        </w:r>
      </w:ins>
      <w:ins w:id="246" w:author="Connor Cook" w:date="2014-03-03T21:23:00Z">
        <w:r w:rsidR="00B65093">
          <w:rPr>
            <w:rFonts w:ascii="Arial" w:hAnsi="Arial" w:cs="Arial"/>
          </w:rPr>
          <w:t xml:space="preserve">that can contain </w:t>
        </w:r>
      </w:ins>
      <w:ins w:id="247" w:author="Connor Cook" w:date="2014-03-03T21:22:00Z">
        <w:r w:rsidR="00B65093">
          <w:rPr>
            <w:rFonts w:ascii="Arial" w:hAnsi="Arial" w:cs="Arial"/>
          </w:rPr>
          <w:t>additional markup</w:t>
        </w:r>
      </w:ins>
      <w:ins w:id="248" w:author="Connor Cook" w:date="2014-03-03T21:23:00Z">
        <w:r w:rsidR="00B65093">
          <w:rPr>
            <w:rFonts w:ascii="Arial" w:hAnsi="Arial" w:cs="Arial"/>
          </w:rPr>
          <w:t xml:space="preserve"> to be rendered to the user’s browser. The view generates the user interface and </w:t>
        </w:r>
      </w:ins>
      <w:ins w:id="249" w:author="Connor Cook" w:date="2014-03-03T21:25:00Z">
        <w:r w:rsidR="00B65093">
          <w:rPr>
            <w:rFonts w:ascii="Arial" w:hAnsi="Arial" w:cs="Arial"/>
          </w:rPr>
          <w:t>formats</w:t>
        </w:r>
      </w:ins>
      <w:ins w:id="250" w:author="Connor Cook" w:date="2014-03-03T21:23:00Z">
        <w:r w:rsidR="00B65093">
          <w:rPr>
            <w:rFonts w:ascii="Arial" w:hAnsi="Arial" w:cs="Arial"/>
          </w:rPr>
          <w:t xml:space="preserve"> the data contained in the models.</w:t>
        </w:r>
      </w:ins>
      <w:ins w:id="251" w:author="Connor Cook" w:date="2014-03-03T21:27:00Z">
        <w:r w:rsidR="00B65093">
          <w:rPr>
            <w:rFonts w:ascii="Arial" w:hAnsi="Arial" w:cs="Arial"/>
          </w:rPr>
          <w:t xml:space="preserve"> While it may present varying methods of input to the user, it doesn’t handle the input itself- its work is done once the data is displayed.</w:t>
        </w:r>
      </w:ins>
    </w:p>
    <w:p w:rsidR="009A4744" w:rsidRDefault="00B65093" w:rsidP="004B5B36">
      <w:pPr>
        <w:pStyle w:val="BodyTextIndent"/>
        <w:numPr>
          <w:ilvl w:val="0"/>
          <w:numId w:val="28"/>
        </w:numPr>
        <w:rPr>
          <w:ins w:id="252" w:author="Connor Cook" w:date="2014-03-03T21:36:00Z"/>
          <w:rFonts w:ascii="Arial" w:hAnsi="Arial" w:cs="Arial"/>
        </w:rPr>
        <w:pPrChange w:id="253" w:author="Connor Cook" w:date="2014-03-03T21:13:00Z">
          <w:pPr>
            <w:pStyle w:val="BodyTextIndent"/>
            <w:ind w:left="0"/>
          </w:pPr>
        </w:pPrChange>
      </w:pPr>
      <w:ins w:id="254" w:author="Connor Cook" w:date="2014-03-03T21:28:00Z">
        <w:r>
          <w:rPr>
            <w:rFonts w:ascii="Arial" w:hAnsi="Arial" w:cs="Arial"/>
          </w:rPr>
          <w:t xml:space="preserve">The </w:t>
        </w:r>
        <w:r>
          <w:rPr>
            <w:rFonts w:ascii="Arial" w:hAnsi="Arial" w:cs="Arial"/>
            <w:b/>
          </w:rPr>
          <w:t>controller</w:t>
        </w:r>
        <w:r>
          <w:rPr>
            <w:rFonts w:ascii="Arial" w:hAnsi="Arial" w:cs="Arial"/>
          </w:rPr>
          <w:t xml:space="preserve"> </w:t>
        </w:r>
      </w:ins>
      <w:ins w:id="255" w:author="Connor Cook" w:date="2014-03-03T21:29:00Z">
        <w:r>
          <w:rPr>
            <w:rFonts w:ascii="Arial" w:hAnsi="Arial" w:cs="Arial"/>
          </w:rPr>
          <w:t xml:space="preserve">facilitates the link between the view and the models. It </w:t>
        </w:r>
        <w:r w:rsidR="009A4744">
          <w:rPr>
            <w:rFonts w:ascii="Arial" w:hAnsi="Arial" w:cs="Arial"/>
          </w:rPr>
          <w:t xml:space="preserve">processes input, performs actions on the model, decides what actions to take- such as </w:t>
        </w:r>
      </w:ins>
      <w:ins w:id="256" w:author="Connor Cook" w:date="2014-03-03T21:30:00Z">
        <w:r w:rsidR="009A4744">
          <w:rPr>
            <w:rFonts w:ascii="Arial" w:hAnsi="Arial" w:cs="Arial"/>
          </w:rPr>
          <w:t xml:space="preserve">whether to </w:t>
        </w:r>
      </w:ins>
      <w:ins w:id="257" w:author="Connor Cook" w:date="2014-03-03T21:29:00Z">
        <w:r w:rsidR="009A4744">
          <w:rPr>
            <w:rFonts w:ascii="Arial" w:hAnsi="Arial" w:cs="Arial"/>
          </w:rPr>
          <w:t>present a login-page or a redirect page.</w:t>
        </w:r>
      </w:ins>
      <w:ins w:id="258" w:author="Connor Cook" w:date="2014-03-03T21:31:00Z">
        <w:r w:rsidR="009A4744">
          <w:rPr>
            <w:rFonts w:ascii="Arial" w:hAnsi="Arial" w:cs="Arial"/>
          </w:rPr>
          <w:t xml:space="preserve"> For example, it is the controller that examines a </w:t>
        </w:r>
      </w:ins>
      <w:ins w:id="259" w:author="Connor Cook" w:date="2014-03-03T21:32:00Z">
        <w:r w:rsidR="009A4744">
          <w:rPr>
            <w:rFonts w:ascii="Arial" w:hAnsi="Arial" w:cs="Arial"/>
            <w:i/>
          </w:rPr>
          <w:t>recipe</w:t>
        </w:r>
        <w:r w:rsidR="009A4744">
          <w:rPr>
            <w:rFonts w:ascii="Arial" w:hAnsi="Arial" w:cs="Arial"/>
          </w:rPr>
          <w:t xml:space="preserve"> and pulls up its</w:t>
        </w:r>
        <w:r w:rsidR="009A4744">
          <w:rPr>
            <w:rFonts w:ascii="Arial" w:hAnsi="Arial" w:cs="Arial"/>
            <w:i/>
          </w:rPr>
          <w:t xml:space="preserve"> comments</w:t>
        </w:r>
        <w:r w:rsidR="009A4744">
          <w:rPr>
            <w:rFonts w:ascii="Arial" w:hAnsi="Arial" w:cs="Arial"/>
          </w:rPr>
          <w:t xml:space="preserve"> to pass to the view, which then presents it. </w:t>
        </w:r>
      </w:ins>
    </w:p>
    <w:p w:rsidR="000F348A" w:rsidRDefault="00831D55" w:rsidP="009A4744">
      <w:pPr>
        <w:pStyle w:val="BodyTextIndent"/>
        <w:ind w:left="720"/>
        <w:rPr>
          <w:rFonts w:ascii="Arial" w:hAnsi="Arial" w:cs="Arial"/>
        </w:rPr>
        <w:pPrChange w:id="260" w:author="Connor Cook" w:date="2014-03-03T21:36:00Z">
          <w:pPr>
            <w:pStyle w:val="BodyTextIndent"/>
            <w:ind w:left="0"/>
          </w:pPr>
        </w:pPrChange>
      </w:pPr>
      <w:del w:id="261" w:author="Connor Cook" w:date="2014-03-03T20:48:00Z">
        <w:r w:rsidDel="00F537AB">
          <w:rPr>
            <w:rFonts w:ascii="Arial" w:hAnsi="Arial" w:cs="Arial"/>
          </w:rPr>
          <w:delText>.</w:delText>
        </w:r>
      </w:del>
    </w:p>
    <w:p w:rsidR="004D1B5D" w:rsidRPr="00B14A49" w:rsidRDefault="004D1B5D" w:rsidP="002B6D99">
      <w:pPr>
        <w:pStyle w:val="BodyTextIndent"/>
        <w:ind w:left="0"/>
        <w:rPr>
          <w:rFonts w:ascii="Arial" w:hAnsi="Arial" w:cs="Arial"/>
        </w:rPr>
      </w:pPr>
    </w:p>
    <w:p w:rsidR="00C24EFA" w:rsidRDefault="000F348A" w:rsidP="002B6D99">
      <w:pPr>
        <w:pStyle w:val="BodyTextIndent"/>
        <w:ind w:left="0"/>
        <w:rPr>
          <w:ins w:id="262" w:author="Connor Cook" w:date="2014-03-03T21:45:00Z"/>
          <w:rFonts w:ascii="Arial" w:hAnsi="Arial" w:cs="Arial"/>
        </w:rPr>
      </w:pPr>
      <w:del w:id="263" w:author="Connor Cook" w:date="2014-03-03T21:34:00Z">
        <w:r w:rsidRPr="00B14A49" w:rsidDel="009A4744">
          <w:rPr>
            <w:rFonts w:ascii="Arial" w:hAnsi="Arial" w:cs="Arial"/>
            <w:u w:val="single"/>
          </w:rPr>
          <w:delText>O</w:delText>
        </w:r>
        <w:r w:rsidR="00432D15" w:rsidRPr="00B14A49" w:rsidDel="009A4744">
          <w:rPr>
            <w:rFonts w:ascii="Arial" w:hAnsi="Arial" w:cs="Arial"/>
            <w:u w:val="single"/>
          </w:rPr>
          <w:delText>bject-oriented</w:delText>
        </w:r>
        <w:r w:rsidRPr="00B14A49" w:rsidDel="009A4744">
          <w:rPr>
            <w:rFonts w:ascii="Arial" w:hAnsi="Arial" w:cs="Arial"/>
          </w:rPr>
          <w:delText xml:space="preserve"> – </w:delText>
        </w:r>
        <w:r w:rsidR="008C731A" w:rsidDel="009A4744">
          <w:rPr>
            <w:rFonts w:ascii="Arial" w:hAnsi="Arial" w:cs="Arial"/>
          </w:rPr>
          <w:delText>If your system is object-oriented, u</w:delText>
        </w:r>
        <w:r w:rsidR="00D12251" w:rsidRPr="00B14A49" w:rsidDel="009A4744">
          <w:rPr>
            <w:rFonts w:ascii="Arial" w:hAnsi="Arial" w:cs="Arial"/>
          </w:rPr>
          <w:delText xml:space="preserve">se </w:delText>
        </w:r>
        <w:r w:rsidRPr="00B14A49" w:rsidDel="009A4744">
          <w:rPr>
            <w:rFonts w:ascii="Arial" w:hAnsi="Arial" w:cs="Arial"/>
          </w:rPr>
          <w:delText>class diagrams</w:delText>
        </w:r>
        <w:r w:rsidR="00D12251" w:rsidRPr="00B14A49" w:rsidDel="009A4744">
          <w:rPr>
            <w:rFonts w:ascii="Arial" w:hAnsi="Arial" w:cs="Arial"/>
          </w:rPr>
          <w:delText xml:space="preserve"> to illustrate the </w:delText>
        </w:r>
        <w:r w:rsidR="00CF3BE2" w:rsidDel="009A4744">
          <w:rPr>
            <w:rFonts w:ascii="Arial" w:hAnsi="Arial" w:cs="Arial"/>
          </w:rPr>
          <w:delText xml:space="preserve">implementation design of your system. </w:delText>
        </w:r>
        <w:r w:rsidR="00E061BB" w:rsidDel="009A4744">
          <w:rPr>
            <w:rFonts w:ascii="Arial" w:hAnsi="Arial" w:cs="Arial"/>
          </w:rPr>
          <w:delText>I</w:delText>
        </w:r>
        <w:r w:rsidR="00C31FFB" w:rsidRPr="00B14A49" w:rsidDel="009A4744">
          <w:rPr>
            <w:rFonts w:ascii="Arial" w:hAnsi="Arial" w:cs="Arial"/>
          </w:rPr>
          <w:delText>nclude any attribute</w:delText>
        </w:r>
        <w:r w:rsidR="00B134C5" w:rsidRPr="00B14A49" w:rsidDel="009A4744">
          <w:rPr>
            <w:rFonts w:ascii="Arial" w:hAnsi="Arial" w:cs="Arial"/>
          </w:rPr>
          <w:delText>s</w:delText>
        </w:r>
        <w:r w:rsidR="00C31FFB" w:rsidRPr="00B14A49" w:rsidDel="009A4744">
          <w:rPr>
            <w:rFonts w:ascii="Arial" w:hAnsi="Arial" w:cs="Arial"/>
          </w:rPr>
          <w:delText xml:space="preserve"> and methods </w:delText>
        </w:r>
        <w:r w:rsidR="00F24C98" w:rsidDel="009A4744">
          <w:rPr>
            <w:rFonts w:ascii="Arial" w:hAnsi="Arial" w:cs="Arial"/>
          </w:rPr>
          <w:delText>(public, private, and protected</w:delText>
        </w:r>
        <w:r w:rsidR="00606E38" w:rsidDel="009A4744">
          <w:rPr>
            <w:rFonts w:ascii="Arial" w:hAnsi="Arial" w:cs="Arial"/>
          </w:rPr>
          <w:delText>, constructors, accessors, and mutators</w:delText>
        </w:r>
        <w:r w:rsidR="00F24C98" w:rsidDel="009A4744">
          <w:rPr>
            <w:rFonts w:ascii="Arial" w:hAnsi="Arial" w:cs="Arial"/>
          </w:rPr>
          <w:delText xml:space="preserve">) </w:delText>
        </w:r>
        <w:r w:rsidR="00C31FFB" w:rsidRPr="00B14A49" w:rsidDel="009A4744">
          <w:rPr>
            <w:rFonts w:ascii="Arial" w:hAnsi="Arial" w:cs="Arial"/>
          </w:rPr>
          <w:delText xml:space="preserve">that </w:delText>
        </w:r>
        <w:r w:rsidR="000946F1" w:rsidRPr="00B14A49" w:rsidDel="009A4744">
          <w:rPr>
            <w:rFonts w:ascii="Arial" w:hAnsi="Arial" w:cs="Arial"/>
          </w:rPr>
          <w:delText>are known as of this time.</w:delText>
        </w:r>
        <w:r w:rsidR="003D73E2" w:rsidDel="009A4744">
          <w:rPr>
            <w:rFonts w:ascii="Arial" w:hAnsi="Arial" w:cs="Arial"/>
          </w:rPr>
          <w:delText xml:space="preserve"> </w:delText>
        </w:r>
        <w:r w:rsidR="009C7322" w:rsidDel="009A4744">
          <w:rPr>
            <w:rFonts w:ascii="Arial" w:hAnsi="Arial" w:cs="Arial"/>
          </w:rPr>
          <w:delText>Use</w:delText>
        </w:r>
        <w:r w:rsidR="003D73E2" w:rsidDel="009A4744">
          <w:rPr>
            <w:rFonts w:ascii="Arial" w:hAnsi="Arial" w:cs="Arial"/>
          </w:rPr>
          <w:delText xml:space="preserve"> </w:delText>
        </w:r>
        <w:r w:rsidR="0018528B" w:rsidDel="009A4744">
          <w:rPr>
            <w:rFonts w:ascii="Arial" w:hAnsi="Arial" w:cs="Arial"/>
          </w:rPr>
          <w:delText>the UML class diagram</w:delText>
        </w:r>
        <w:r w:rsidR="006B3CD7" w:rsidDel="009A4744">
          <w:rPr>
            <w:rFonts w:ascii="Arial" w:hAnsi="Arial" w:cs="Arial"/>
          </w:rPr>
          <w:delText>s reference at the end of this document</w:delText>
        </w:r>
        <w:r w:rsidR="009C7322" w:rsidDel="009A4744">
          <w:rPr>
            <w:rFonts w:ascii="Arial" w:hAnsi="Arial" w:cs="Arial"/>
          </w:rPr>
          <w:delText xml:space="preserve"> as a reference</w:delText>
        </w:r>
        <w:r w:rsidR="006B3CD7" w:rsidDel="009A4744">
          <w:rPr>
            <w:rFonts w:ascii="Arial" w:hAnsi="Arial" w:cs="Arial"/>
          </w:rPr>
          <w:delText>.</w:delText>
        </w:r>
      </w:del>
      <w:ins w:id="264" w:author="Connor Cook" w:date="2014-03-03T21:34:00Z">
        <w:r w:rsidR="009A4744">
          <w:rPr>
            <w:rFonts w:ascii="Arial" w:hAnsi="Arial" w:cs="Arial"/>
          </w:rPr>
          <w:t>In Laravel</w:t>
        </w:r>
      </w:ins>
      <w:ins w:id="265" w:author="Connor Cook" w:date="2014-03-03T21:37:00Z">
        <w:r w:rsidR="009A4744">
          <w:rPr>
            <w:rFonts w:ascii="Arial" w:hAnsi="Arial" w:cs="Arial"/>
          </w:rPr>
          <w:t xml:space="preserve"> and for our project</w:t>
        </w:r>
      </w:ins>
      <w:ins w:id="266" w:author="Connor Cook" w:date="2014-03-03T21:34:00Z">
        <w:r w:rsidR="009A4744">
          <w:rPr>
            <w:rFonts w:ascii="Arial" w:hAnsi="Arial" w:cs="Arial"/>
          </w:rPr>
          <w:t>, this MVC relationshi</w:t>
        </w:r>
        <w:r w:rsidR="00C24EFA">
          <w:rPr>
            <w:rFonts w:ascii="Arial" w:hAnsi="Arial" w:cs="Arial"/>
          </w:rPr>
          <w:t>p is altered slightly</w:t>
        </w:r>
        <w:r w:rsidR="009A4744">
          <w:rPr>
            <w:rFonts w:ascii="Arial" w:hAnsi="Arial" w:cs="Arial"/>
          </w:rPr>
          <w:t xml:space="preserve">. </w:t>
        </w:r>
      </w:ins>
      <w:ins w:id="267" w:author="Connor Cook" w:date="2014-03-03T21:45:00Z">
        <w:r w:rsidR="00C24EFA">
          <w:rPr>
            <w:rFonts w:ascii="Arial" w:hAnsi="Arial" w:cs="Arial"/>
          </w:rPr>
          <w:t xml:space="preserve">To best understand these changes, </w:t>
        </w:r>
      </w:ins>
      <w:ins w:id="268" w:author="Connor Cook" w:date="2014-03-03T21:47:00Z">
        <w:r w:rsidR="00C24EFA">
          <w:rPr>
            <w:rFonts w:ascii="Arial" w:hAnsi="Arial" w:cs="Arial"/>
          </w:rPr>
          <w:t xml:space="preserve">we will </w:t>
        </w:r>
      </w:ins>
      <w:ins w:id="269" w:author="Connor Cook" w:date="2014-03-03T21:45:00Z">
        <w:r w:rsidR="00C24EFA">
          <w:rPr>
            <w:rFonts w:ascii="Arial" w:hAnsi="Arial" w:cs="Arial"/>
          </w:rPr>
          <w:t>examine a complete request in a Laravel framework (</w:t>
        </w:r>
      </w:ins>
      <w:ins w:id="270" w:author="Connor Cook" w:date="2014-03-03T21:51:00Z">
        <w:r w:rsidR="003C7C8B">
          <w:rPr>
            <w:rFonts w:ascii="Arial" w:hAnsi="Arial" w:cs="Arial"/>
          </w:rPr>
          <w:t xml:space="preserve">see </w:t>
        </w:r>
      </w:ins>
      <w:ins w:id="271" w:author="Connor Cook" w:date="2014-03-03T21:45:00Z">
        <w:r w:rsidR="00C24EFA" w:rsidRPr="003C7C8B">
          <w:rPr>
            <w:rFonts w:ascii="Arial" w:hAnsi="Arial" w:cs="Arial"/>
          </w:rPr>
          <w:t>Figure 2.</w:t>
        </w:r>
      </w:ins>
      <w:ins w:id="272" w:author="Connor Cook" w:date="2014-03-03T21:50:00Z">
        <w:r w:rsidR="00C24EFA" w:rsidRPr="003C7C8B">
          <w:rPr>
            <w:rFonts w:ascii="Arial" w:hAnsi="Arial" w:cs="Arial"/>
          </w:rPr>
          <w:t>3</w:t>
        </w:r>
      </w:ins>
      <w:ins w:id="273" w:author="Connor Cook" w:date="2014-03-03T21:45:00Z">
        <w:r w:rsidR="00C24EFA">
          <w:rPr>
            <w:rFonts w:ascii="Arial" w:hAnsi="Arial" w:cs="Arial"/>
          </w:rPr>
          <w:t xml:space="preserve">). </w:t>
        </w:r>
      </w:ins>
    </w:p>
    <w:p w:rsidR="00C24EFA" w:rsidRDefault="00C24EFA" w:rsidP="002B6D99">
      <w:pPr>
        <w:pStyle w:val="BodyTextIndent"/>
        <w:ind w:left="0"/>
        <w:rPr>
          <w:ins w:id="274" w:author="Connor Cook" w:date="2014-03-03T21:46:00Z"/>
          <w:rFonts w:ascii="Arial" w:hAnsi="Arial" w:cs="Arial"/>
        </w:rPr>
      </w:pPr>
    </w:p>
    <w:p w:rsidR="000F348A" w:rsidRPr="009A4744" w:rsidDel="003C7C8B" w:rsidRDefault="009A4744" w:rsidP="002B6D99">
      <w:pPr>
        <w:pStyle w:val="BodyTextIndent"/>
        <w:ind w:left="0"/>
        <w:rPr>
          <w:del w:id="275" w:author="Connor Cook" w:date="2014-03-03T21:52:00Z"/>
          <w:rFonts w:ascii="Arial" w:hAnsi="Arial" w:cs="Arial"/>
        </w:rPr>
      </w:pPr>
      <w:ins w:id="276" w:author="Connor Cook" w:date="2014-03-03T21:37:00Z">
        <w:r>
          <w:rPr>
            <w:rFonts w:ascii="Arial" w:hAnsi="Arial" w:cs="Arial"/>
          </w:rPr>
          <w:lastRenderedPageBreak/>
          <w:t>First, the browser sends a request to the application via the web server hosting it</w:t>
        </w:r>
      </w:ins>
      <w:ins w:id="277" w:author="Connor Cook" w:date="2014-03-03T21:38:00Z">
        <w:r>
          <w:rPr>
            <w:rFonts w:ascii="Arial" w:hAnsi="Arial" w:cs="Arial"/>
          </w:rPr>
          <w:t xml:space="preserve"> (</w:t>
        </w:r>
      </w:ins>
      <w:ins w:id="278" w:author="Connor Cook" w:date="2014-03-03T21:40:00Z">
        <w:r w:rsidR="00C24EFA">
          <w:rPr>
            <w:rFonts w:ascii="Arial" w:hAnsi="Arial" w:cs="Arial"/>
          </w:rPr>
          <w:t>1</w:t>
        </w:r>
      </w:ins>
      <w:ins w:id="279" w:author="Connor Cook" w:date="2014-03-03T21:38:00Z">
        <w:r>
          <w:rPr>
            <w:rFonts w:ascii="Arial" w:hAnsi="Arial" w:cs="Arial"/>
          </w:rPr>
          <w:t>)</w:t>
        </w:r>
      </w:ins>
      <w:ins w:id="280" w:author="Connor Cook" w:date="2014-03-03T21:37:00Z">
        <w:r>
          <w:rPr>
            <w:rFonts w:ascii="Arial" w:hAnsi="Arial" w:cs="Arial"/>
          </w:rPr>
          <w:t>. Laravel</w:t>
        </w:r>
      </w:ins>
      <w:ins w:id="281" w:author="Connor Cook" w:date="2014-03-03T21:38:00Z">
        <w:r>
          <w:rPr>
            <w:rFonts w:ascii="Arial" w:hAnsi="Arial" w:cs="Arial"/>
          </w:rPr>
          <w:t>’s routing engine</w:t>
        </w:r>
      </w:ins>
      <w:ins w:id="282" w:author="Connor Cook" w:date="2014-03-03T21:39:00Z">
        <w:r>
          <w:rPr>
            <w:rFonts w:ascii="Arial" w:hAnsi="Arial" w:cs="Arial"/>
          </w:rPr>
          <w:t xml:space="preserve"> processes the request and </w:t>
        </w:r>
      </w:ins>
      <w:ins w:id="283" w:author="Connor Cook" w:date="2014-03-03T21:40:00Z">
        <w:r>
          <w:rPr>
            <w:rFonts w:ascii="Arial" w:hAnsi="Arial" w:cs="Arial"/>
          </w:rPr>
          <w:t>hands it off</w:t>
        </w:r>
      </w:ins>
      <w:ins w:id="284" w:author="Connor Cook" w:date="2014-03-03T21:39:00Z">
        <w:r>
          <w:rPr>
            <w:rFonts w:ascii="Arial" w:hAnsi="Arial" w:cs="Arial"/>
          </w:rPr>
          <w:t xml:space="preserve"> the appropriate </w:t>
        </w:r>
      </w:ins>
      <w:ins w:id="285" w:author="Connor Cook" w:date="2014-03-03T21:50:00Z">
        <w:r w:rsidR="00C24EFA">
          <w:rPr>
            <w:noProof/>
          </w:rPr>
          <mc:AlternateContent>
            <mc:Choice Requires="wps">
              <w:drawing>
                <wp:anchor distT="0" distB="0" distL="114300" distR="114300" simplePos="0" relativeHeight="251680768" behindDoc="1" locked="0" layoutInCell="1" allowOverlap="1" wp14:anchorId="58083296" wp14:editId="4D897F8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3782060</wp:posOffset>
                  </wp:positionV>
                  <wp:extent cx="5943600" cy="635"/>
                  <wp:effectExtent l="0" t="0" r="0" b="0"/>
                  <wp:wrapTight wrapText="bothSides">
                    <wp:wrapPolygon edited="0">
                      <wp:start x="0" y="0"/>
                      <wp:lineTo x="0" y="21600"/>
                      <wp:lineTo x="21600" y="21600"/>
                      <wp:lineTo x="21600" y="0"/>
                    </wp:wrapPolygon>
                  </wp:wrapTight>
                  <wp:docPr id="136" name="Text Box 1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943600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24EFA" w:rsidRPr="002E4028" w:rsidRDefault="00C24EFA" w:rsidP="00C24EFA">
                              <w:pPr>
                                <w:pStyle w:val="Caption"/>
                                <w:rPr>
                                  <w:rFonts w:ascii="Arial" w:hAnsi="Arial" w:cs="Arial"/>
                                  <w:sz w:val="24"/>
                                  <w:szCs w:val="20"/>
                                </w:rPr>
                                <w:pPrChange w:id="286" w:author="Connor Cook" w:date="2014-03-03T21:50:00Z">
                                  <w:pPr>
                                    <w:pStyle w:val="BodyTextIndent"/>
                                  </w:pPr>
                                </w:pPrChange>
                              </w:pPr>
                              <w:ins w:id="287" w:author="Connor Cook" w:date="2014-03-03T21:50:00Z">
                                <w:r>
                                  <w:t xml:space="preserve">Figure 2.3: Lifecycle of a request </w:t>
                                </w:r>
                              </w:ins>
                              <w:ins w:id="288" w:author="Connor Cook" w:date="2014-03-03T21:51:00Z">
                                <w:r w:rsidR="003C7C8B">
                                  <w:t>in a Laravel application.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58083296" id="Text Box 136" o:spid="_x0000_s1027" type="#_x0000_t202" style="position:absolute;margin-left:0;margin-top:297.8pt;width:468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" stroked="f">
                  <v:textbox style="mso-fit-shape-to-text:t" inset="0,0,0,0">
                    <w:txbxContent>
                      <w:p w:rsidR="00C24EFA" w:rsidRPr="002E4028" w:rsidRDefault="00C24EFA" w:rsidP="00C24EFA">
                        <w:pPr>
                          <w:pStyle w:val="Caption"/>
                          <w:rPr>
                            <w:rFonts w:ascii="Arial" w:hAnsi="Arial" w:cs="Arial"/>
                            <w:sz w:val="24"/>
                            <w:szCs w:val="20"/>
                          </w:rPr>
                          <w:pPrChange w:id="289" w:author="Connor Cook" w:date="2014-03-03T21:50:00Z">
                            <w:pPr>
                              <w:pStyle w:val="BodyTextIndent"/>
                            </w:pPr>
                          </w:pPrChange>
                        </w:pPr>
                        <w:ins w:id="290" w:author="Connor Cook" w:date="2014-03-03T21:50:00Z">
                          <w:r>
                            <w:t xml:space="preserve">Figure 2.3: Lifecycle of a request </w:t>
                          </w:r>
                        </w:ins>
                        <w:ins w:id="291" w:author="Connor Cook" w:date="2014-03-03T21:51:00Z">
                          <w:r w:rsidR="003C7C8B">
                            <w:t>in a Laravel application.</w:t>
                          </w:r>
                        </w:ins>
                      </w:p>
                    </w:txbxContent>
                  </v:textbox>
                  <w10:wrap type="tight"/>
                </v:shape>
              </w:pict>
            </mc:Fallback>
          </mc:AlternateContent>
        </w:r>
      </w:ins>
      <w:ins w:id="292" w:author="Connor Cook" w:date="2014-03-03T20:25:00Z">
        <w:r w:rsidR="00C24EFA">
          <w:rPr>
            <w:noProof/>
          </w:rPr>
          <w:drawing>
            <wp:anchor distT="0" distB="0" distL="114300" distR="114300" simplePos="0" relativeHeight="251672576" behindDoc="1" locked="0" layoutInCell="1" allowOverlap="1" wp14:anchorId="78A0B7A2" wp14:editId="48B1C1F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943600" cy="3724910"/>
              <wp:effectExtent l="0" t="0" r="0" b="8890"/>
              <wp:wrapTight wrapText="bothSides">
                <wp:wrapPolygon edited="0">
                  <wp:start x="0" y="0"/>
                  <wp:lineTo x="0" y="21541"/>
                  <wp:lineTo x="21531" y="21541"/>
                  <wp:lineTo x="21531" y="0"/>
                  <wp:lineTo x="0" y="0"/>
                </wp:wrapPolygon>
              </wp:wrapTight>
              <wp:docPr id="131" name="Picture 131" descr="http://laravelbook.com/images/laravel-architecture/laravel-mvc-component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laravelbook.com/images/laravel-architecture/laravel-mvc-components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724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293" w:author="Connor Cook" w:date="2014-03-03T21:39:00Z">
        <w:r>
          <w:rPr>
            <w:rFonts w:ascii="Arial" w:hAnsi="Arial" w:cs="Arial"/>
          </w:rPr>
          <w:t>controller class</w:t>
        </w:r>
      </w:ins>
      <w:ins w:id="294" w:author="Connor Cook" w:date="2014-03-03T21:40:00Z">
        <w:r>
          <w:rPr>
            <w:rFonts w:ascii="Arial" w:hAnsi="Arial" w:cs="Arial"/>
          </w:rPr>
          <w:t xml:space="preserve"> </w:t>
        </w:r>
        <w:r w:rsidR="00C24EFA">
          <w:rPr>
            <w:rFonts w:ascii="Arial" w:hAnsi="Arial" w:cs="Arial"/>
          </w:rPr>
          <w:t>(</w:t>
        </w:r>
        <w:r>
          <w:rPr>
            <w:rFonts w:ascii="Arial" w:hAnsi="Arial" w:cs="Arial"/>
          </w:rPr>
          <w:t xml:space="preserve">2). </w:t>
        </w:r>
      </w:ins>
      <w:ins w:id="295" w:author="Connor Cook" w:date="2014-03-03T21:46:00Z">
        <w:r w:rsidR="00C24EFA">
          <w:rPr>
            <w:rFonts w:ascii="Arial" w:hAnsi="Arial" w:cs="Arial"/>
          </w:rPr>
          <w:t xml:space="preserve"> </w:t>
        </w:r>
      </w:ins>
      <w:ins w:id="296" w:author="Connor Cook" w:date="2014-03-03T21:40:00Z">
        <w:r w:rsidR="00C24EFA">
          <w:rPr>
            <w:rFonts w:ascii="Arial" w:hAnsi="Arial" w:cs="Arial"/>
          </w:rPr>
          <w:t xml:space="preserve">The controller then interacts with the data models sitting on top of the database, pulling needed information as necessary (3). Once the controller invokes the model, it invokes a view containing the requested information (4) </w:t>
        </w:r>
      </w:ins>
      <w:ins w:id="297" w:author="Connor Cook" w:date="2014-03-03T21:44:00Z">
        <w:r w:rsidR="00C24EFA">
          <w:rPr>
            <w:rFonts w:ascii="Arial" w:hAnsi="Arial" w:cs="Arial"/>
          </w:rPr>
          <w:t>which in turn returns the complete web page to the user</w:t>
        </w:r>
      </w:ins>
      <w:ins w:id="298" w:author="Connor Cook" w:date="2014-03-03T21:45:00Z">
        <w:r w:rsidR="00C24EFA">
          <w:rPr>
            <w:rFonts w:ascii="Arial" w:hAnsi="Arial" w:cs="Arial"/>
          </w:rPr>
          <w:t>’s browser.</w:t>
        </w:r>
      </w:ins>
    </w:p>
    <w:p w:rsidR="00C31FFB" w:rsidRPr="00B14A49" w:rsidDel="003C7C8B" w:rsidRDefault="00C31FFB" w:rsidP="002B6D99">
      <w:pPr>
        <w:pStyle w:val="BodyTextIndent"/>
        <w:ind w:left="0"/>
        <w:rPr>
          <w:del w:id="299" w:author="Connor Cook" w:date="2014-03-03T21:52:00Z"/>
          <w:rFonts w:ascii="Arial" w:hAnsi="Arial" w:cs="Arial"/>
        </w:rPr>
      </w:pPr>
    </w:p>
    <w:p w:rsidR="000F348A" w:rsidDel="003C7C8B" w:rsidRDefault="000F348A" w:rsidP="002B6D99">
      <w:pPr>
        <w:pStyle w:val="BodyTextIndent"/>
        <w:ind w:left="0"/>
        <w:rPr>
          <w:del w:id="300" w:author="Connor Cook" w:date="2014-03-03T21:52:00Z"/>
          <w:rFonts w:ascii="Arial" w:hAnsi="Arial" w:cs="Arial"/>
        </w:rPr>
      </w:pPr>
      <w:del w:id="301" w:author="Connor Cook" w:date="2014-03-03T21:52:00Z">
        <w:r w:rsidRPr="00B14A49" w:rsidDel="003C7C8B">
          <w:rPr>
            <w:rFonts w:ascii="Arial" w:hAnsi="Arial" w:cs="Arial"/>
            <w:u w:val="single"/>
          </w:rPr>
          <w:delText>Hybrid</w:delText>
        </w:r>
        <w:r w:rsidRPr="00B14A49" w:rsidDel="003C7C8B">
          <w:rPr>
            <w:rFonts w:ascii="Arial" w:hAnsi="Arial" w:cs="Arial"/>
          </w:rPr>
          <w:delText xml:space="preserve"> – </w:delText>
        </w:r>
        <w:r w:rsidR="00B33176" w:rsidDel="003C7C8B">
          <w:rPr>
            <w:rFonts w:ascii="Arial" w:hAnsi="Arial" w:cs="Arial"/>
          </w:rPr>
          <w:delText>If your system contains both functions and classes, you need to include both a</w:delText>
        </w:r>
        <w:r w:rsidRPr="00B14A49" w:rsidDel="003C7C8B">
          <w:rPr>
            <w:rFonts w:ascii="Arial" w:hAnsi="Arial" w:cs="Arial"/>
          </w:rPr>
          <w:delText xml:space="preserve"> structural decomposition diagram and </w:delText>
        </w:r>
        <w:r w:rsidR="003F1951" w:rsidDel="003C7C8B">
          <w:rPr>
            <w:rFonts w:ascii="Arial" w:hAnsi="Arial" w:cs="Arial"/>
          </w:rPr>
          <w:delText xml:space="preserve">implementation </w:delText>
        </w:r>
        <w:r w:rsidRPr="00B14A49" w:rsidDel="003C7C8B">
          <w:rPr>
            <w:rFonts w:ascii="Arial" w:hAnsi="Arial" w:cs="Arial"/>
          </w:rPr>
          <w:delText>class diagrams</w:delText>
        </w:r>
        <w:r w:rsidR="00316762" w:rsidDel="003C7C8B">
          <w:rPr>
            <w:rFonts w:ascii="Arial" w:hAnsi="Arial" w:cs="Arial"/>
          </w:rPr>
          <w:delText>.</w:delText>
        </w:r>
      </w:del>
    </w:p>
    <w:p w:rsidR="009D29CC" w:rsidDel="003C7C8B" w:rsidRDefault="009D29CC" w:rsidP="002B6D99">
      <w:pPr>
        <w:pStyle w:val="BodyTextIndent"/>
        <w:ind w:left="0"/>
        <w:rPr>
          <w:del w:id="302" w:author="Connor Cook" w:date="2014-03-03T21:52:00Z"/>
          <w:rFonts w:ascii="Arial" w:hAnsi="Arial" w:cs="Arial"/>
        </w:rPr>
      </w:pPr>
    </w:p>
    <w:p w:rsidR="009D29CC" w:rsidRPr="009D29CC" w:rsidDel="003C7C8B" w:rsidRDefault="009D29CC" w:rsidP="002B6D99">
      <w:pPr>
        <w:pStyle w:val="BodyTextIndent"/>
        <w:ind w:left="0"/>
        <w:rPr>
          <w:del w:id="303" w:author="Connor Cook" w:date="2014-03-03T21:52:00Z"/>
          <w:rFonts w:ascii="Arial" w:hAnsi="Arial" w:cs="Arial"/>
        </w:rPr>
      </w:pPr>
      <w:del w:id="304" w:author="Connor Cook" w:date="2014-03-03T21:52:00Z">
        <w:r w:rsidDel="003C7C8B">
          <w:rPr>
            <w:rFonts w:ascii="Arial" w:hAnsi="Arial" w:cs="Arial"/>
            <w:u w:val="single"/>
          </w:rPr>
          <w:delText>Other</w:delText>
        </w:r>
        <w:r w:rsidDel="003C7C8B">
          <w:rPr>
            <w:rFonts w:ascii="Arial" w:hAnsi="Arial" w:cs="Arial"/>
          </w:rPr>
          <w:delText xml:space="preserve"> – If you are using PHP or another language that cannot be adequately described using a structural decomposition diagram and/or class diagrams, </w:delText>
        </w:r>
        <w:r w:rsidR="00953A7E" w:rsidDel="003C7C8B">
          <w:rPr>
            <w:rFonts w:ascii="Arial" w:hAnsi="Arial" w:cs="Arial"/>
          </w:rPr>
          <w:delText>create custom illustration</w:delText>
        </w:r>
        <w:r w:rsidR="005C490D" w:rsidDel="003C7C8B">
          <w:rPr>
            <w:rFonts w:ascii="Arial" w:hAnsi="Arial" w:cs="Arial"/>
          </w:rPr>
          <w:delText>s</w:delText>
        </w:r>
        <w:r w:rsidR="00953A7E" w:rsidDel="003C7C8B">
          <w:rPr>
            <w:rFonts w:ascii="Arial" w:hAnsi="Arial" w:cs="Arial"/>
          </w:rPr>
          <w:delText>.</w:delText>
        </w:r>
        <w:r w:rsidR="00BA1A8D" w:rsidDel="003C7C8B">
          <w:rPr>
            <w:rFonts w:ascii="Arial" w:hAnsi="Arial" w:cs="Arial"/>
          </w:rPr>
          <w:delText xml:space="preserve"> </w:delText>
        </w:r>
        <w:r w:rsidR="00F250BD" w:rsidDel="003C7C8B">
          <w:rPr>
            <w:rFonts w:ascii="Arial" w:hAnsi="Arial" w:cs="Arial"/>
          </w:rPr>
          <w:delText xml:space="preserve">Show </w:delText>
        </w:r>
        <w:r w:rsidR="00BB4F69" w:rsidDel="003C7C8B">
          <w:rPr>
            <w:rFonts w:ascii="Arial" w:hAnsi="Arial" w:cs="Arial"/>
          </w:rPr>
          <w:delText xml:space="preserve">implementation </w:delText>
        </w:r>
        <w:r w:rsidR="00F250BD" w:rsidDel="003C7C8B">
          <w:rPr>
            <w:rFonts w:ascii="Arial" w:hAnsi="Arial" w:cs="Arial"/>
          </w:rPr>
          <w:delText>components of the system (e.g., scripts, files)</w:delText>
        </w:r>
        <w:r w:rsidR="00366A26" w:rsidDel="003C7C8B">
          <w:rPr>
            <w:rFonts w:ascii="Arial" w:hAnsi="Arial" w:cs="Arial"/>
          </w:rPr>
          <w:delText xml:space="preserve"> and their relationships</w:delText>
        </w:r>
        <w:r w:rsidR="00F250BD" w:rsidDel="003C7C8B">
          <w:rPr>
            <w:rFonts w:ascii="Arial" w:hAnsi="Arial" w:cs="Arial"/>
          </w:rPr>
          <w:delText>.</w:delText>
        </w:r>
      </w:del>
    </w:p>
    <w:p w:rsidR="000F348A" w:rsidDel="003C7C8B" w:rsidRDefault="000F348A">
      <w:pPr>
        <w:pStyle w:val="BodyTextIndent"/>
        <w:ind w:left="0"/>
        <w:rPr>
          <w:del w:id="305" w:author="Connor Cook" w:date="2014-03-03T21:52:00Z"/>
          <w:rFonts w:ascii="Arial" w:hAnsi="Arial" w:cs="Arial"/>
          <w:b/>
        </w:rPr>
      </w:pPr>
    </w:p>
    <w:p w:rsidR="00917531" w:rsidDel="003C7C8B" w:rsidRDefault="00917531">
      <w:pPr>
        <w:pStyle w:val="BodyTextIndent"/>
        <w:ind w:left="0"/>
        <w:rPr>
          <w:del w:id="306" w:author="Connor Cook" w:date="2014-03-03T21:52:00Z"/>
          <w:rFonts w:ascii="Arial" w:hAnsi="Arial" w:cs="Arial"/>
        </w:rPr>
      </w:pPr>
      <w:del w:id="307" w:author="Connor Cook" w:date="2014-03-03T21:52:00Z">
        <w:r w:rsidDel="003C7C8B">
          <w:rPr>
            <w:rFonts w:ascii="Arial" w:hAnsi="Arial" w:cs="Arial"/>
          </w:rPr>
          <w:delText>Regardless of the type of diagram(s) that you use, refer the reader to the diagram</w:delText>
        </w:r>
        <w:r w:rsidR="006776D3" w:rsidDel="003C7C8B">
          <w:rPr>
            <w:rFonts w:ascii="Arial" w:hAnsi="Arial" w:cs="Arial"/>
          </w:rPr>
          <w:delText>(s)</w:delText>
        </w:r>
        <w:r w:rsidDel="003C7C8B">
          <w:rPr>
            <w:rFonts w:ascii="Arial" w:hAnsi="Arial" w:cs="Arial"/>
          </w:rPr>
          <w:delText xml:space="preserve"> and describe </w:delText>
        </w:r>
        <w:r w:rsidR="00EC749B" w:rsidDel="003C7C8B">
          <w:rPr>
            <w:rFonts w:ascii="Arial" w:hAnsi="Arial" w:cs="Arial"/>
          </w:rPr>
          <w:delText>what it is intended to communicate.</w:delText>
        </w:r>
        <w:r w:rsidR="008721D1" w:rsidDel="003C7C8B">
          <w:rPr>
            <w:rFonts w:ascii="Arial" w:hAnsi="Arial" w:cs="Arial"/>
          </w:rPr>
          <w:delText xml:space="preserve"> Give a brief description of each of the components.</w:delText>
        </w:r>
        <w:r w:rsidR="00F941DB" w:rsidDel="003C7C8B">
          <w:rPr>
            <w:rFonts w:ascii="Arial" w:hAnsi="Arial" w:cs="Arial"/>
          </w:rPr>
          <w:delText xml:space="preserve"> If you are using a </w:delText>
        </w:r>
        <w:r w:rsidR="008C37F4" w:rsidDel="003C7C8B">
          <w:rPr>
            <w:rFonts w:ascii="Arial" w:hAnsi="Arial" w:cs="Arial"/>
          </w:rPr>
          <w:delText>pre-defined</w:delText>
        </w:r>
        <w:r w:rsidR="006D1770" w:rsidDel="003C7C8B">
          <w:rPr>
            <w:rFonts w:ascii="Arial" w:hAnsi="Arial" w:cs="Arial"/>
          </w:rPr>
          <w:delText xml:space="preserve"> </w:delText>
        </w:r>
        <w:r w:rsidR="00F941DB" w:rsidDel="003C7C8B">
          <w:rPr>
            <w:rFonts w:ascii="Arial" w:hAnsi="Arial" w:cs="Arial"/>
          </w:rPr>
          <w:delText>pattern (e.g., Model-View-Controller), explain this to the reader.</w:delText>
        </w:r>
        <w:r w:rsidR="005878BA" w:rsidDel="003C7C8B">
          <w:rPr>
            <w:rFonts w:ascii="Arial" w:hAnsi="Arial" w:cs="Arial"/>
          </w:rPr>
          <w:delText xml:space="preserve"> [Two to three substantial paragraphs]</w:delText>
        </w:r>
      </w:del>
    </w:p>
    <w:p w:rsidR="00EC749B" w:rsidDel="003C7C8B" w:rsidRDefault="00EC749B">
      <w:pPr>
        <w:pStyle w:val="BodyTextIndent"/>
        <w:ind w:left="0"/>
        <w:rPr>
          <w:ins w:id="308" w:author="Austin Murdock" w:date="2014-03-02T03:46:00Z"/>
          <w:del w:id="309" w:author="Connor Cook" w:date="2014-03-03T21:52:00Z"/>
          <w:rFonts w:ascii="Arial" w:hAnsi="Arial" w:cs="Arial"/>
        </w:rPr>
      </w:pPr>
    </w:p>
    <w:p w:rsidR="00656FB2" w:rsidRDefault="009312CE">
      <w:pPr>
        <w:pStyle w:val="BodyTextIndent"/>
        <w:ind w:left="0"/>
        <w:rPr>
          <w:ins w:id="310" w:author="Connor Cook" w:date="2014-03-03T19:25:00Z"/>
          <w:rFonts w:ascii="Arial" w:hAnsi="Arial" w:cs="Arial"/>
        </w:rPr>
      </w:pPr>
      <w:ins w:id="311" w:author="Austin Murdock" w:date="2014-03-02T03:46:00Z">
        <w:del w:id="312" w:author="Connor Cook" w:date="2014-03-03T21:52:00Z">
          <w:r w:rsidDel="003C7C8B">
            <w:rPr>
              <w:rFonts w:ascii="Arial" w:hAnsi="Arial" w:cs="Arial"/>
            </w:rPr>
            <w:delText xml:space="preserve">For the user interface, the website </w:delText>
          </w:r>
        </w:del>
      </w:ins>
      <w:ins w:id="313" w:author="Austin Murdock" w:date="2014-03-02T03:47:00Z">
        <w:del w:id="314" w:author="Connor Cook" w:date="2014-03-03T21:52:00Z">
          <w:r w:rsidR="0066696B" w:rsidDel="003C7C8B">
            <w:rPr>
              <w:rFonts w:ascii="Arial" w:hAnsi="Arial" w:cs="Arial"/>
            </w:rPr>
            <w:delText>utilizes</w:delText>
          </w:r>
        </w:del>
      </w:ins>
      <w:ins w:id="315" w:author="Austin Murdock" w:date="2014-03-02T03:46:00Z">
        <w:del w:id="316" w:author="Connor Cook" w:date="2014-03-03T21:52:00Z">
          <w:r w:rsidDel="003C7C8B">
            <w:rPr>
              <w:rFonts w:ascii="Arial" w:hAnsi="Arial" w:cs="Arial"/>
            </w:rPr>
            <w:delText xml:space="preserve"> the Model-View-</w:delText>
          </w:r>
        </w:del>
      </w:ins>
      <w:ins w:id="317" w:author="Austin Murdock" w:date="2014-03-02T03:47:00Z">
        <w:del w:id="318" w:author="Connor Cook" w:date="2014-03-03T21:52:00Z">
          <w:r w:rsidDel="003C7C8B">
            <w:rPr>
              <w:rFonts w:ascii="Arial" w:hAnsi="Arial" w:cs="Arial"/>
            </w:rPr>
            <w:delText xml:space="preserve">Controller (MVC) software </w:delText>
          </w:r>
          <w:r w:rsidR="0066696B" w:rsidDel="003C7C8B">
            <w:rPr>
              <w:rFonts w:ascii="Arial" w:hAnsi="Arial" w:cs="Arial"/>
            </w:rPr>
            <w:delText>pattern</w:delText>
          </w:r>
          <w:r w:rsidDel="003C7C8B">
            <w:rPr>
              <w:rFonts w:ascii="Arial" w:hAnsi="Arial" w:cs="Arial"/>
            </w:rPr>
            <w:delText>.</w:delText>
          </w:r>
        </w:del>
      </w:ins>
    </w:p>
    <w:p w:rsidR="00656FB2" w:rsidRPr="00917531" w:rsidRDefault="00656FB2">
      <w:pPr>
        <w:pStyle w:val="BodyTextIndent"/>
        <w:ind w:left="0"/>
        <w:rPr>
          <w:rFonts w:ascii="Arial" w:hAnsi="Arial" w:cs="Arial"/>
        </w:rPr>
      </w:pPr>
    </w:p>
    <w:p w:rsidR="000F348A" w:rsidRPr="00562A2A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numPr>
          <w:ilvl w:val="0"/>
          <w:numId w:val="11"/>
        </w:numPr>
        <w:rPr>
          <w:rFonts w:ascii="Arial" w:hAnsi="Arial" w:cs="Arial"/>
        </w:rPr>
      </w:pPr>
      <w:r w:rsidRPr="009E03E6">
        <w:rPr>
          <w:rFonts w:ascii="Arial" w:hAnsi="Arial" w:cs="Arial"/>
        </w:rPr>
        <w:t xml:space="preserve"> </w:t>
      </w:r>
      <w:r w:rsidRPr="009E03E6">
        <w:rPr>
          <w:rFonts w:ascii="Arial" w:hAnsi="Arial" w:cs="Arial"/>
          <w:b/>
          <w:bCs/>
        </w:rPr>
        <w:t xml:space="preserve">Persistent </w:t>
      </w:r>
      <w:r w:rsidRPr="009E03E6">
        <w:rPr>
          <w:rFonts w:ascii="Arial" w:hAnsi="Arial" w:cs="Arial"/>
          <w:b/>
        </w:rPr>
        <w:t>Data Design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numPr>
          <w:ilvl w:val="1"/>
          <w:numId w:val="11"/>
        </w:numPr>
        <w:rPr>
          <w:rFonts w:ascii="Arial" w:hAnsi="Arial" w:cs="Arial"/>
        </w:rPr>
      </w:pPr>
      <w:r w:rsidRPr="009E03E6">
        <w:rPr>
          <w:rFonts w:ascii="Arial" w:hAnsi="Arial" w:cs="Arial"/>
        </w:rPr>
        <w:t>Database Descriptions</w:t>
      </w:r>
    </w:p>
    <w:p w:rsidR="000F348A" w:rsidRPr="009E03E6" w:rsidDel="001C0B1A" w:rsidRDefault="000F348A">
      <w:pPr>
        <w:pStyle w:val="BodyTextIndent"/>
        <w:rPr>
          <w:del w:id="319" w:author="Connor Cook" w:date="2014-03-03T22:06:00Z"/>
          <w:rFonts w:ascii="Arial" w:hAnsi="Arial" w:cs="Arial"/>
        </w:rPr>
      </w:pPr>
    </w:p>
    <w:p w:rsidR="000F348A" w:rsidDel="001C0B1A" w:rsidRDefault="000F348A" w:rsidP="002B6D99">
      <w:pPr>
        <w:pStyle w:val="BodyTextIndent"/>
        <w:ind w:left="0"/>
        <w:rPr>
          <w:ins w:id="320" w:author="Austin Murdock" w:date="2014-03-02T03:52:00Z"/>
          <w:del w:id="321" w:author="Connor Cook" w:date="2014-03-03T22:06:00Z"/>
          <w:rFonts w:ascii="Arial" w:hAnsi="Arial" w:cs="Arial"/>
        </w:rPr>
      </w:pPr>
      <w:del w:id="322" w:author="Connor Cook" w:date="2014-03-03T22:06:00Z">
        <w:r w:rsidRPr="009E03E6" w:rsidDel="001C0B1A">
          <w:rPr>
            <w:rFonts w:ascii="Arial" w:hAnsi="Arial" w:cs="Arial"/>
          </w:rPr>
          <w:delText>Describe the d</w:delText>
        </w:r>
        <w:r w:rsidR="003A0786" w:rsidDel="001C0B1A">
          <w:rPr>
            <w:rFonts w:ascii="Arial" w:hAnsi="Arial" w:cs="Arial"/>
          </w:rPr>
          <w:delText xml:space="preserve">atabase(s) used by the system. </w:delText>
        </w:r>
        <w:r w:rsidRPr="009E03E6" w:rsidDel="001C0B1A">
          <w:rPr>
            <w:rFonts w:ascii="Arial" w:hAnsi="Arial" w:cs="Arial"/>
          </w:rPr>
          <w:delText>In</w:delText>
        </w:r>
        <w:r w:rsidR="003A0786" w:rsidDel="001C0B1A">
          <w:rPr>
            <w:rFonts w:ascii="Arial" w:hAnsi="Arial" w:cs="Arial"/>
          </w:rPr>
          <w:delText>clude a diagram of the schema. You may use an entity-relationship (ER) diagram, or you may create your own</w:delText>
        </w:r>
        <w:r w:rsidR="000D2BA2" w:rsidDel="001C0B1A">
          <w:rPr>
            <w:rFonts w:ascii="Arial" w:hAnsi="Arial" w:cs="Arial"/>
          </w:rPr>
          <w:delText xml:space="preserve"> </w:delText>
        </w:r>
        <w:r w:rsidR="00E17DC6" w:rsidDel="001C0B1A">
          <w:rPr>
            <w:rFonts w:ascii="Arial" w:hAnsi="Arial" w:cs="Arial"/>
          </w:rPr>
          <w:delText xml:space="preserve">diagram type </w:delText>
        </w:r>
        <w:r w:rsidR="000D2BA2" w:rsidDel="001C0B1A">
          <w:rPr>
            <w:rFonts w:ascii="Arial" w:hAnsi="Arial" w:cs="Arial"/>
          </w:rPr>
          <w:delText>(e.g., a collection of tables)</w:delText>
        </w:r>
        <w:r w:rsidR="003A0786" w:rsidDel="001C0B1A">
          <w:rPr>
            <w:rFonts w:ascii="Arial" w:hAnsi="Arial" w:cs="Arial"/>
          </w:rPr>
          <w:delText xml:space="preserve">. </w:delText>
        </w:r>
        <w:r w:rsidRPr="009E03E6" w:rsidDel="001C0B1A">
          <w:rPr>
            <w:rFonts w:ascii="Arial" w:hAnsi="Arial" w:cs="Arial"/>
          </w:rPr>
          <w:delText xml:space="preserve">For each </w:delText>
        </w:r>
        <w:r w:rsidR="00BF13B1" w:rsidDel="001C0B1A">
          <w:rPr>
            <w:rFonts w:ascii="Arial" w:hAnsi="Arial" w:cs="Arial"/>
          </w:rPr>
          <w:delText>field</w:delText>
        </w:r>
        <w:r w:rsidR="00174016" w:rsidDel="001C0B1A">
          <w:rPr>
            <w:rFonts w:ascii="Arial" w:hAnsi="Arial" w:cs="Arial"/>
          </w:rPr>
          <w:delText xml:space="preserve"> in </w:delText>
        </w:r>
        <w:r w:rsidR="008C651A" w:rsidDel="001C0B1A">
          <w:rPr>
            <w:rFonts w:ascii="Arial" w:hAnsi="Arial" w:cs="Arial"/>
          </w:rPr>
          <w:delText>a database</w:delText>
        </w:r>
        <w:r w:rsidRPr="009E03E6" w:rsidDel="001C0B1A">
          <w:rPr>
            <w:rFonts w:ascii="Arial" w:hAnsi="Arial" w:cs="Arial"/>
          </w:rPr>
          <w:delText xml:space="preserve">, give </w:delText>
        </w:r>
        <w:r w:rsidR="003E0154" w:rsidDel="001C0B1A">
          <w:rPr>
            <w:rFonts w:ascii="Arial" w:hAnsi="Arial" w:cs="Arial"/>
          </w:rPr>
          <w:delText>its</w:delText>
        </w:r>
        <w:r w:rsidRPr="009E03E6" w:rsidDel="001C0B1A">
          <w:rPr>
            <w:rFonts w:ascii="Arial" w:hAnsi="Arial" w:cs="Arial"/>
          </w:rPr>
          <w:delText xml:space="preserve"> name, data type</w:delText>
        </w:r>
        <w:r w:rsidR="007F43F1" w:rsidDel="001C0B1A">
          <w:rPr>
            <w:rFonts w:ascii="Arial" w:hAnsi="Arial" w:cs="Arial"/>
          </w:rPr>
          <w:delText xml:space="preserve"> (e.g., int, double)</w:delText>
        </w:r>
        <w:r w:rsidRPr="009E03E6" w:rsidDel="001C0B1A">
          <w:rPr>
            <w:rFonts w:ascii="Arial" w:hAnsi="Arial" w:cs="Arial"/>
          </w:rPr>
          <w:delText xml:space="preserve">, </w:delText>
        </w:r>
        <w:r w:rsidR="00DA115E" w:rsidDel="001C0B1A">
          <w:rPr>
            <w:rFonts w:ascii="Arial" w:hAnsi="Arial" w:cs="Arial"/>
          </w:rPr>
          <w:delText xml:space="preserve">size (e.g., strings), </w:delText>
        </w:r>
        <w:r w:rsidR="00304058" w:rsidDel="001C0B1A">
          <w:rPr>
            <w:rFonts w:ascii="Arial" w:hAnsi="Arial" w:cs="Arial"/>
          </w:rPr>
          <w:delText>and description of what it represents</w:delText>
        </w:r>
        <w:r w:rsidRPr="009E03E6" w:rsidDel="001C0B1A">
          <w:rPr>
            <w:rFonts w:ascii="Arial" w:hAnsi="Arial" w:cs="Arial"/>
          </w:rPr>
          <w:delText xml:space="preserve">. Basically, give all </w:delText>
        </w:r>
        <w:r w:rsidR="005A721F" w:rsidDel="001C0B1A">
          <w:rPr>
            <w:rFonts w:ascii="Arial" w:hAnsi="Arial" w:cs="Arial"/>
          </w:rPr>
          <w:delText xml:space="preserve">of </w:delText>
        </w:r>
        <w:r w:rsidR="00DE5B60" w:rsidDel="001C0B1A">
          <w:rPr>
            <w:rFonts w:ascii="Arial" w:hAnsi="Arial" w:cs="Arial"/>
          </w:rPr>
          <w:delText xml:space="preserve">the </w:delText>
        </w:r>
        <w:r w:rsidRPr="009E03E6" w:rsidDel="001C0B1A">
          <w:rPr>
            <w:rFonts w:ascii="Arial" w:hAnsi="Arial" w:cs="Arial"/>
          </w:rPr>
          <w:delText xml:space="preserve">information that </w:delText>
        </w:r>
        <w:r w:rsidR="0081704F" w:rsidDel="001C0B1A">
          <w:rPr>
            <w:rFonts w:ascii="Arial" w:hAnsi="Arial" w:cs="Arial"/>
          </w:rPr>
          <w:delText>a programmer</w:delText>
        </w:r>
        <w:r w:rsidRPr="009E03E6" w:rsidDel="001C0B1A">
          <w:rPr>
            <w:rFonts w:ascii="Arial" w:hAnsi="Arial" w:cs="Arial"/>
          </w:rPr>
          <w:delText xml:space="preserve"> must have</w:delText>
        </w:r>
        <w:r w:rsidR="000D392E" w:rsidDel="001C0B1A">
          <w:rPr>
            <w:rFonts w:ascii="Arial" w:hAnsi="Arial" w:cs="Arial"/>
          </w:rPr>
          <w:delText xml:space="preserve"> to implement the database</w:delText>
        </w:r>
        <w:r w:rsidRPr="009E03E6" w:rsidDel="001C0B1A">
          <w:rPr>
            <w:rFonts w:ascii="Arial" w:hAnsi="Arial" w:cs="Arial"/>
          </w:rPr>
          <w:delText>.  If no databases are used, simply state so.</w:delText>
        </w:r>
        <w:r w:rsidR="004B56B5" w:rsidDel="001C0B1A">
          <w:rPr>
            <w:rFonts w:ascii="Arial" w:hAnsi="Arial" w:cs="Arial"/>
          </w:rPr>
          <w:delText xml:space="preserve"> [Length is whatever it takes]</w:delText>
        </w:r>
      </w:del>
    </w:p>
    <w:p w:rsidR="003B4A26" w:rsidRDefault="003B4A26" w:rsidP="002B6D99">
      <w:pPr>
        <w:pStyle w:val="BodyTextIndent"/>
        <w:ind w:left="0"/>
        <w:rPr>
          <w:ins w:id="323" w:author="Austin Murdock" w:date="2014-03-02T03:45:00Z"/>
          <w:rFonts w:ascii="Arial" w:hAnsi="Arial" w:cs="Arial"/>
        </w:rPr>
      </w:pPr>
    </w:p>
    <w:p w:rsidR="001D2722" w:rsidRDefault="00742A86" w:rsidP="002B6D99">
      <w:pPr>
        <w:pStyle w:val="BodyTextIndent"/>
        <w:ind w:left="0"/>
        <w:rPr>
          <w:ins w:id="324" w:author="Connor Cook" w:date="2014-03-03T22:13:00Z"/>
          <w:rFonts w:ascii="Arial" w:hAnsi="Arial" w:cs="Arial"/>
        </w:rPr>
      </w:pPr>
      <w:ins w:id="325" w:author="Austin Murdock" w:date="2014-03-02T03:45:00Z">
        <w:r>
          <w:rPr>
            <w:rFonts w:ascii="Arial" w:hAnsi="Arial" w:cs="Arial"/>
          </w:rPr>
          <w:t>The system uses a MySQL database</w:t>
        </w:r>
      </w:ins>
      <w:ins w:id="326" w:author="Connor Cook" w:date="2014-03-03T22:06:00Z">
        <w:r w:rsidR="001C0B1A">
          <w:rPr>
            <w:rFonts w:ascii="Arial" w:hAnsi="Arial" w:cs="Arial"/>
          </w:rPr>
          <w:t xml:space="preserve"> facilitated in part by multiple aspects of the Laravel framework, additionally supplemented by possible future additions such as </w:t>
        </w:r>
        <w:proofErr w:type="spellStart"/>
        <w:r w:rsidR="001C0B1A">
          <w:rPr>
            <w:rFonts w:ascii="Arial" w:hAnsi="Arial" w:cs="Arial"/>
          </w:rPr>
          <w:t>mongodb</w:t>
        </w:r>
        <w:proofErr w:type="spellEnd"/>
        <w:r w:rsidR="001C0B1A">
          <w:rPr>
            <w:rFonts w:ascii="Arial" w:hAnsi="Arial" w:cs="Arial"/>
          </w:rPr>
          <w:t xml:space="preserve">. For now, this database utilizes Eloquent, a method for simplifying access to databases, enforcing relationships between models, and manipulating data. </w:t>
        </w:r>
      </w:ins>
      <w:ins w:id="327" w:author="Connor Cook" w:date="2014-03-03T22:09:00Z">
        <w:r w:rsidR="001C0B1A">
          <w:rPr>
            <w:rFonts w:ascii="Arial" w:hAnsi="Arial" w:cs="Arial"/>
          </w:rPr>
          <w:t xml:space="preserve">It is configured via the </w:t>
        </w:r>
        <w:proofErr w:type="spellStart"/>
        <w:r w:rsidR="001C0B1A">
          <w:rPr>
            <w:rFonts w:ascii="Arial" w:hAnsi="Arial" w:cs="Arial"/>
          </w:rPr>
          <w:t>database.php</w:t>
        </w:r>
        <w:proofErr w:type="spellEnd"/>
        <w:r w:rsidR="001C0B1A">
          <w:rPr>
            <w:rFonts w:ascii="Arial" w:hAnsi="Arial" w:cs="Arial"/>
          </w:rPr>
          <w:t xml:space="preserve"> </w:t>
        </w:r>
        <w:proofErr w:type="spellStart"/>
        <w:r w:rsidR="001C0B1A">
          <w:rPr>
            <w:rFonts w:ascii="Arial" w:hAnsi="Arial" w:cs="Arial"/>
          </w:rPr>
          <w:t>config</w:t>
        </w:r>
        <w:proofErr w:type="spellEnd"/>
        <w:r w:rsidR="001C0B1A">
          <w:rPr>
            <w:rFonts w:ascii="Arial" w:hAnsi="Arial" w:cs="Arial"/>
          </w:rPr>
          <w:t xml:space="preserve"> file found in /app/</w:t>
        </w:r>
        <w:proofErr w:type="spellStart"/>
        <w:r w:rsidR="001C0B1A">
          <w:rPr>
            <w:rFonts w:ascii="Arial" w:hAnsi="Arial" w:cs="Arial"/>
          </w:rPr>
          <w:t>config</w:t>
        </w:r>
        <w:proofErr w:type="spellEnd"/>
        <w:r w:rsidR="001C0B1A">
          <w:rPr>
            <w:rFonts w:ascii="Arial" w:hAnsi="Arial" w:cs="Arial"/>
          </w:rPr>
          <w:t xml:space="preserve">/. </w:t>
        </w:r>
      </w:ins>
    </w:p>
    <w:p w:rsidR="001D2722" w:rsidRDefault="001D2722" w:rsidP="002B6D99">
      <w:pPr>
        <w:pStyle w:val="BodyTextIndent"/>
        <w:ind w:left="0"/>
        <w:rPr>
          <w:ins w:id="328" w:author="Connor Cook" w:date="2014-03-03T22:13:00Z"/>
          <w:rFonts w:ascii="Arial" w:hAnsi="Arial" w:cs="Arial"/>
        </w:rPr>
      </w:pPr>
    </w:p>
    <w:p w:rsidR="001D2722" w:rsidRDefault="001D2722" w:rsidP="002B6D99">
      <w:pPr>
        <w:pStyle w:val="BodyTextIndent"/>
        <w:ind w:left="0"/>
        <w:rPr>
          <w:ins w:id="329" w:author="Connor Cook" w:date="2014-03-03T22:13:00Z"/>
          <w:rFonts w:ascii="Arial" w:hAnsi="Arial" w:cs="Arial"/>
        </w:rPr>
      </w:pPr>
    </w:p>
    <w:p w:rsidR="001D2722" w:rsidRDefault="001D2722" w:rsidP="002B6D99">
      <w:pPr>
        <w:pStyle w:val="BodyTextIndent"/>
        <w:ind w:left="0"/>
        <w:rPr>
          <w:ins w:id="330" w:author="Connor Cook" w:date="2014-03-03T22:13:00Z"/>
          <w:rFonts w:ascii="Arial" w:hAnsi="Arial" w:cs="Arial"/>
        </w:rPr>
      </w:pPr>
    </w:p>
    <w:p w:rsidR="001D2722" w:rsidRDefault="001D2722" w:rsidP="002B6D99">
      <w:pPr>
        <w:pStyle w:val="BodyTextIndent"/>
        <w:ind w:left="0"/>
        <w:rPr>
          <w:ins w:id="331" w:author="Connor Cook" w:date="2014-03-03T22:13:00Z"/>
          <w:rFonts w:ascii="Arial" w:hAnsi="Arial" w:cs="Arial"/>
        </w:rPr>
      </w:pPr>
    </w:p>
    <w:p w:rsidR="001C0B1A" w:rsidRDefault="001C0B1A" w:rsidP="002B6D99">
      <w:pPr>
        <w:pStyle w:val="BodyTextIndent"/>
        <w:ind w:left="0"/>
        <w:rPr>
          <w:ins w:id="332" w:author="Connor Cook" w:date="2014-03-03T22:09:00Z"/>
          <w:rFonts w:ascii="Arial" w:hAnsi="Arial" w:cs="Arial"/>
        </w:rPr>
      </w:pPr>
      <w:ins w:id="333" w:author="Connor Cook" w:date="2014-03-03T22:08:00Z">
        <w:r>
          <w:rPr>
            <w:rFonts w:ascii="Arial" w:hAnsi="Arial" w:cs="Arial"/>
          </w:rPr>
          <w:lastRenderedPageBreak/>
          <w:t xml:space="preserve">As such, our access to the database will be </w:t>
        </w:r>
      </w:ins>
      <w:ins w:id="334" w:author="Connor Cook" w:date="2014-03-03T22:09:00Z">
        <w:r>
          <w:rPr>
            <w:rFonts w:ascii="Arial" w:hAnsi="Arial" w:cs="Arial"/>
          </w:rPr>
          <w:t>roundabout- for example, defining a database relationship for recipes could be expressed as:</w:t>
        </w:r>
      </w:ins>
    </w:p>
    <w:p w:rsidR="00742A86" w:rsidRPr="009E03E6" w:rsidDel="001C0B1A" w:rsidRDefault="00742A86" w:rsidP="002B6D99">
      <w:pPr>
        <w:pStyle w:val="BodyTextIndent"/>
        <w:ind w:left="0"/>
        <w:rPr>
          <w:del w:id="335" w:author="Connor Cook" w:date="2014-03-03T22:12:00Z"/>
          <w:rFonts w:ascii="Arial" w:hAnsi="Arial" w:cs="Arial"/>
        </w:rPr>
      </w:pPr>
      <w:ins w:id="336" w:author="Austin Murdock" w:date="2014-03-02T03:45:00Z">
        <w:del w:id="337" w:author="Connor Cook" w:date="2014-03-03T22:06:00Z">
          <w:r w:rsidDel="001C0B1A">
            <w:rPr>
              <w:rFonts w:ascii="Arial" w:hAnsi="Arial" w:cs="Arial"/>
            </w:rPr>
            <w:delText>.</w:delText>
          </w:r>
        </w:del>
      </w:ins>
    </w:p>
    <w:p w:rsidR="000F348A" w:rsidRDefault="000F348A" w:rsidP="00620EE1">
      <w:pPr>
        <w:pStyle w:val="BodyTextIndent"/>
        <w:ind w:left="0"/>
        <w:rPr>
          <w:rFonts w:ascii="Arial" w:hAnsi="Arial" w:cs="Arial"/>
        </w:rPr>
      </w:pPr>
    </w:p>
    <w:p w:rsidR="001C0B1A" w:rsidRPr="001C0B1A" w:rsidRDefault="001C0B1A" w:rsidP="001C0B1A">
      <w:pPr>
        <w:pBdr>
          <w:top w:val="single" w:sz="6" w:space="5" w:color="EAEAEA"/>
          <w:left w:val="single" w:sz="6" w:space="9" w:color="EAEAEA"/>
          <w:bottom w:val="single" w:sz="6" w:space="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300"/>
        <w:textAlignment w:val="baseline"/>
        <w:rPr>
          <w:ins w:id="338" w:author="Connor Cook" w:date="2014-03-03T22:10:00Z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8F8F8"/>
        </w:rPr>
      </w:pPr>
      <w:proofErr w:type="gramStart"/>
      <w:ins w:id="339" w:author="Connor Cook" w:date="2014-03-03T22:10:00Z">
        <w:r w:rsidRPr="001C0B1A">
          <w:rPr>
            <w:rFonts w:ascii="inherit" w:hAnsi="inherit" w:cs="Consolas"/>
            <w:b/>
            <w:bCs/>
            <w:color w:val="008800"/>
            <w:sz w:val="21"/>
            <w:szCs w:val="21"/>
            <w:bdr w:val="none" w:sz="0" w:space="0" w:color="auto" w:frame="1"/>
            <w:shd w:val="clear" w:color="auto" w:fill="F8F8F8"/>
          </w:rPr>
          <w:t>class</w:t>
        </w:r>
        <w:proofErr w:type="gramEnd"/>
        <w:r w:rsidRPr="001C0B1A">
          <w:rPr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 xml:space="preserve"> </w:t>
        </w:r>
        <w:r>
          <w:rPr>
            <w:rFonts w:ascii="inherit" w:hAnsi="inherit" w:cs="Consolas"/>
            <w:b/>
            <w:bCs/>
            <w:color w:val="BB0066"/>
            <w:sz w:val="21"/>
            <w:szCs w:val="21"/>
            <w:bdr w:val="none" w:sz="0" w:space="0" w:color="auto" w:frame="1"/>
            <w:shd w:val="clear" w:color="auto" w:fill="F8F8F8"/>
          </w:rPr>
          <w:t>Recipe</w:t>
        </w:r>
        <w:r w:rsidRPr="001C0B1A">
          <w:rPr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 xml:space="preserve"> </w:t>
        </w:r>
        <w:r w:rsidRPr="001C0B1A">
          <w:rPr>
            <w:rFonts w:ascii="inherit" w:hAnsi="inherit" w:cs="Consolas"/>
            <w:b/>
            <w:bCs/>
            <w:color w:val="008800"/>
            <w:sz w:val="21"/>
            <w:szCs w:val="21"/>
            <w:bdr w:val="none" w:sz="0" w:space="0" w:color="auto" w:frame="1"/>
            <w:shd w:val="clear" w:color="auto" w:fill="F8F8F8"/>
          </w:rPr>
          <w:t>extends</w:t>
        </w:r>
        <w:r w:rsidRPr="001C0B1A">
          <w:rPr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 xml:space="preserve"> </w:t>
        </w:r>
        <w:r w:rsidRPr="001C0B1A">
          <w:rPr>
            <w:rFonts w:ascii="inherit" w:hAnsi="inherit" w:cs="Consolas"/>
            <w:b/>
            <w:bCs/>
            <w:color w:val="003366"/>
            <w:sz w:val="21"/>
            <w:szCs w:val="21"/>
            <w:bdr w:val="none" w:sz="0" w:space="0" w:color="auto" w:frame="1"/>
            <w:shd w:val="clear" w:color="auto" w:fill="F8F8F8"/>
          </w:rPr>
          <w:t>Eloquent</w:t>
        </w:r>
      </w:ins>
    </w:p>
    <w:p w:rsidR="001C0B1A" w:rsidRPr="001C0B1A" w:rsidRDefault="001C0B1A" w:rsidP="001C0B1A">
      <w:pPr>
        <w:pBdr>
          <w:top w:val="single" w:sz="6" w:space="5" w:color="EAEAEA"/>
          <w:left w:val="single" w:sz="6" w:space="9" w:color="EAEAEA"/>
          <w:bottom w:val="single" w:sz="6" w:space="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300"/>
        <w:textAlignment w:val="baseline"/>
        <w:rPr>
          <w:ins w:id="340" w:author="Connor Cook" w:date="2014-03-03T22:10:00Z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8F8F8"/>
        </w:rPr>
      </w:pPr>
      <w:ins w:id="341" w:author="Connor Cook" w:date="2014-03-03T22:10:00Z">
        <w:r w:rsidRPr="001C0B1A">
          <w:rPr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>{</w:t>
        </w:r>
      </w:ins>
    </w:p>
    <w:p w:rsidR="001C0B1A" w:rsidRPr="001C0B1A" w:rsidRDefault="001C0B1A" w:rsidP="001C0B1A">
      <w:pPr>
        <w:pBdr>
          <w:top w:val="single" w:sz="6" w:space="5" w:color="EAEAEA"/>
          <w:left w:val="single" w:sz="6" w:space="9" w:color="EAEAEA"/>
          <w:bottom w:val="single" w:sz="6" w:space="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300"/>
        <w:textAlignment w:val="baseline"/>
        <w:rPr>
          <w:ins w:id="342" w:author="Connor Cook" w:date="2014-03-03T22:10:00Z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8F8F8"/>
        </w:rPr>
      </w:pPr>
      <w:ins w:id="343" w:author="Connor Cook" w:date="2014-03-03T22:10:00Z">
        <w:r w:rsidRPr="001C0B1A">
          <w:rPr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 xml:space="preserve">    </w:t>
        </w:r>
        <w:proofErr w:type="gramStart"/>
        <w:r w:rsidRPr="001C0B1A">
          <w:rPr>
            <w:rFonts w:ascii="inherit" w:hAnsi="inherit" w:cs="Consolas"/>
            <w:b/>
            <w:bCs/>
            <w:color w:val="008800"/>
            <w:sz w:val="21"/>
            <w:szCs w:val="21"/>
            <w:bdr w:val="none" w:sz="0" w:space="0" w:color="auto" w:frame="1"/>
            <w:shd w:val="clear" w:color="auto" w:fill="F8F8F8"/>
          </w:rPr>
          <w:t>public</w:t>
        </w:r>
        <w:proofErr w:type="gramEnd"/>
        <w:r w:rsidRPr="001C0B1A">
          <w:rPr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 xml:space="preserve"> </w:t>
        </w:r>
        <w:r w:rsidRPr="001C0B1A">
          <w:rPr>
            <w:rFonts w:ascii="inherit" w:hAnsi="inherit" w:cs="Consolas"/>
            <w:b/>
            <w:bCs/>
            <w:color w:val="008800"/>
            <w:sz w:val="21"/>
            <w:szCs w:val="21"/>
            <w:bdr w:val="none" w:sz="0" w:space="0" w:color="auto" w:frame="1"/>
            <w:shd w:val="clear" w:color="auto" w:fill="F8F8F8"/>
          </w:rPr>
          <w:t>function</w:t>
        </w:r>
        <w:r w:rsidRPr="001C0B1A">
          <w:rPr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 xml:space="preserve"> </w:t>
        </w:r>
      </w:ins>
      <w:ins w:id="344" w:author="Connor Cook" w:date="2014-03-03T22:11:00Z">
        <w:r>
          <w:rPr>
            <w:rFonts w:ascii="inherit" w:hAnsi="inherit" w:cs="Consolas"/>
            <w:b/>
            <w:bCs/>
            <w:color w:val="0066BB"/>
            <w:sz w:val="21"/>
            <w:szCs w:val="21"/>
            <w:bdr w:val="none" w:sz="0" w:space="0" w:color="auto" w:frame="1"/>
            <w:shd w:val="clear" w:color="auto" w:fill="F8F8F8"/>
          </w:rPr>
          <w:t>author</w:t>
        </w:r>
      </w:ins>
      <w:ins w:id="345" w:author="Connor Cook" w:date="2014-03-03T22:10:00Z">
        <w:r w:rsidRPr="001C0B1A">
          <w:rPr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>()</w:t>
        </w:r>
      </w:ins>
    </w:p>
    <w:p w:rsidR="001C0B1A" w:rsidRPr="001C0B1A" w:rsidRDefault="001C0B1A" w:rsidP="001C0B1A">
      <w:pPr>
        <w:pBdr>
          <w:top w:val="single" w:sz="6" w:space="5" w:color="EAEAEA"/>
          <w:left w:val="single" w:sz="6" w:space="9" w:color="EAEAEA"/>
          <w:bottom w:val="single" w:sz="6" w:space="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300"/>
        <w:textAlignment w:val="baseline"/>
        <w:rPr>
          <w:ins w:id="346" w:author="Connor Cook" w:date="2014-03-03T22:10:00Z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8F8F8"/>
        </w:rPr>
      </w:pPr>
      <w:ins w:id="347" w:author="Connor Cook" w:date="2014-03-03T22:10:00Z">
        <w:r w:rsidRPr="001C0B1A">
          <w:rPr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 xml:space="preserve">    {</w:t>
        </w:r>
      </w:ins>
    </w:p>
    <w:p w:rsidR="001C0B1A" w:rsidRPr="001C0B1A" w:rsidRDefault="001C0B1A" w:rsidP="001C0B1A">
      <w:pPr>
        <w:pBdr>
          <w:top w:val="single" w:sz="6" w:space="5" w:color="EAEAEA"/>
          <w:left w:val="single" w:sz="6" w:space="9" w:color="EAEAEA"/>
          <w:bottom w:val="single" w:sz="6" w:space="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300"/>
        <w:textAlignment w:val="baseline"/>
        <w:rPr>
          <w:ins w:id="348" w:author="Connor Cook" w:date="2014-03-03T22:10:00Z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8F8F8"/>
        </w:rPr>
      </w:pPr>
      <w:ins w:id="349" w:author="Connor Cook" w:date="2014-03-03T22:10:00Z">
        <w:r w:rsidRPr="001C0B1A">
          <w:rPr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 xml:space="preserve">        </w:t>
        </w:r>
        <w:proofErr w:type="gramStart"/>
        <w:r w:rsidRPr="001C0B1A">
          <w:rPr>
            <w:rFonts w:ascii="inherit" w:hAnsi="inherit" w:cs="Consolas"/>
            <w:b/>
            <w:bCs/>
            <w:color w:val="008800"/>
            <w:sz w:val="21"/>
            <w:szCs w:val="21"/>
            <w:bdr w:val="none" w:sz="0" w:space="0" w:color="auto" w:frame="1"/>
            <w:shd w:val="clear" w:color="auto" w:fill="F8F8F8"/>
          </w:rPr>
          <w:t>return</w:t>
        </w:r>
        <w:proofErr w:type="gramEnd"/>
        <w:r w:rsidRPr="001C0B1A">
          <w:rPr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 xml:space="preserve"> </w:t>
        </w:r>
        <w:r w:rsidRPr="001C0B1A">
          <w:rPr>
            <w:rFonts w:ascii="inherit" w:hAnsi="inherit" w:cs="Consolas"/>
            <w:color w:val="996633"/>
            <w:sz w:val="21"/>
            <w:szCs w:val="21"/>
            <w:bdr w:val="none" w:sz="0" w:space="0" w:color="auto" w:frame="1"/>
            <w:shd w:val="clear" w:color="auto" w:fill="F8F8F8"/>
          </w:rPr>
          <w:t>$this</w:t>
        </w:r>
        <w:r w:rsidRPr="001C0B1A">
          <w:rPr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>-&gt;</w:t>
        </w:r>
        <w:proofErr w:type="spellStart"/>
        <w:r w:rsidRPr="001C0B1A">
          <w:rPr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>belongsTo</w:t>
        </w:r>
        <w:proofErr w:type="spellEnd"/>
        <w:r w:rsidRPr="001C0B1A">
          <w:rPr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>(</w:t>
        </w:r>
        <w:r w:rsidRPr="001C0B1A">
          <w:rPr>
            <w:rFonts w:ascii="inherit" w:hAnsi="inherit" w:cs="Consolas"/>
            <w:color w:val="771100"/>
            <w:sz w:val="21"/>
            <w:szCs w:val="21"/>
            <w:bdr w:val="none" w:sz="0" w:space="0" w:color="auto" w:frame="1"/>
            <w:shd w:val="clear" w:color="auto" w:fill="F8F8F8"/>
          </w:rPr>
          <w:t>'</w:t>
        </w:r>
      </w:ins>
      <w:ins w:id="350" w:author="Connor Cook" w:date="2014-03-03T22:11:00Z">
        <w:r>
          <w:rPr>
            <w:rFonts w:ascii="inherit" w:hAnsi="inherit" w:cs="Consolas"/>
            <w:color w:val="DD2200"/>
            <w:sz w:val="21"/>
            <w:szCs w:val="21"/>
            <w:bdr w:val="none" w:sz="0" w:space="0" w:color="auto" w:frame="1"/>
            <w:shd w:val="clear" w:color="auto" w:fill="F8F8F8"/>
          </w:rPr>
          <w:t>Owner</w:t>
        </w:r>
      </w:ins>
      <w:ins w:id="351" w:author="Connor Cook" w:date="2014-03-03T22:10:00Z">
        <w:r w:rsidRPr="001C0B1A">
          <w:rPr>
            <w:rFonts w:ascii="inherit" w:hAnsi="inherit" w:cs="Consolas"/>
            <w:color w:val="771100"/>
            <w:sz w:val="21"/>
            <w:szCs w:val="21"/>
            <w:bdr w:val="none" w:sz="0" w:space="0" w:color="auto" w:frame="1"/>
            <w:shd w:val="clear" w:color="auto" w:fill="F8F8F8"/>
          </w:rPr>
          <w:t>'</w:t>
        </w:r>
        <w:r w:rsidRPr="001C0B1A">
          <w:rPr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>);</w:t>
        </w:r>
      </w:ins>
    </w:p>
    <w:p w:rsidR="001C0B1A" w:rsidRDefault="001C0B1A" w:rsidP="001C0B1A">
      <w:pPr>
        <w:pBdr>
          <w:top w:val="single" w:sz="6" w:space="5" w:color="EAEAEA"/>
          <w:left w:val="single" w:sz="6" w:space="9" w:color="EAEAEA"/>
          <w:bottom w:val="single" w:sz="6" w:space="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300"/>
        <w:textAlignment w:val="baseline"/>
        <w:rPr>
          <w:ins w:id="352" w:author="Connor Cook" w:date="2014-03-03T22:11:00Z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8F8F8"/>
        </w:rPr>
      </w:pPr>
      <w:ins w:id="353" w:author="Connor Cook" w:date="2014-03-03T22:10:00Z">
        <w:r w:rsidRPr="001C0B1A">
          <w:rPr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 xml:space="preserve">    }</w:t>
        </w:r>
      </w:ins>
    </w:p>
    <w:p w:rsidR="001C0B1A" w:rsidRDefault="001C0B1A" w:rsidP="001C0B1A">
      <w:pPr>
        <w:pStyle w:val="HTMLPreformatted"/>
        <w:pBdr>
          <w:top w:val="single" w:sz="6" w:space="5" w:color="EAEAEA"/>
          <w:left w:val="single" w:sz="6" w:space="9" w:color="EAEAEA"/>
          <w:bottom w:val="single" w:sz="6" w:space="5" w:color="EAEAEA"/>
        </w:pBdr>
        <w:shd w:val="clear" w:color="auto" w:fill="F8F8F8"/>
        <w:spacing w:line="390" w:lineRule="atLeast"/>
        <w:ind w:left="300"/>
        <w:textAlignment w:val="baseline"/>
        <w:rPr>
          <w:ins w:id="354" w:author="Connor Cook" w:date="2014-03-03T22:11:00Z"/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8F8F8"/>
        </w:rPr>
      </w:pPr>
      <w:ins w:id="355" w:author="Connor Cook" w:date="2014-03-03T22:11:00Z">
        <w:r>
          <w:rPr>
            <w:rStyle w:val="HTMLCode"/>
            <w:rFonts w:ascii="inherit" w:hAnsi="inherit" w:cs="Consolas"/>
            <w:b/>
            <w:bCs/>
            <w:color w:val="008800"/>
            <w:sz w:val="21"/>
            <w:szCs w:val="21"/>
            <w:bdr w:val="none" w:sz="0" w:space="0" w:color="auto" w:frame="1"/>
            <w:shd w:val="clear" w:color="auto" w:fill="F8F8F8"/>
          </w:rPr>
          <w:t xml:space="preserve">        </w:t>
        </w:r>
        <w:proofErr w:type="gramStart"/>
        <w:r>
          <w:rPr>
            <w:rStyle w:val="HTMLCode"/>
            <w:rFonts w:ascii="inherit" w:hAnsi="inherit" w:cs="Consolas"/>
            <w:b/>
            <w:bCs/>
            <w:color w:val="008800"/>
            <w:sz w:val="21"/>
            <w:szCs w:val="21"/>
            <w:bdr w:val="none" w:sz="0" w:space="0" w:color="auto" w:frame="1"/>
            <w:shd w:val="clear" w:color="auto" w:fill="F8F8F8"/>
          </w:rPr>
          <w:t>public</w:t>
        </w:r>
        <w:proofErr w:type="gramEnd"/>
        <w:r>
          <w:rPr>
            <w:rStyle w:val="HTMLCode"/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 xml:space="preserve"> </w:t>
        </w:r>
        <w:r>
          <w:rPr>
            <w:rStyle w:val="HTMLCode"/>
            <w:rFonts w:ascii="inherit" w:hAnsi="inherit" w:cs="Consolas"/>
            <w:b/>
            <w:bCs/>
            <w:color w:val="008800"/>
            <w:sz w:val="21"/>
            <w:szCs w:val="21"/>
            <w:bdr w:val="none" w:sz="0" w:space="0" w:color="auto" w:frame="1"/>
            <w:shd w:val="clear" w:color="auto" w:fill="F8F8F8"/>
          </w:rPr>
          <w:t>function</w:t>
        </w:r>
        <w:r>
          <w:rPr>
            <w:rStyle w:val="HTMLCode"/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 xml:space="preserve"> </w:t>
        </w:r>
        <w:r w:rsidR="001D2722">
          <w:rPr>
            <w:rStyle w:val="HTMLCode"/>
            <w:rFonts w:ascii="inherit" w:hAnsi="inherit" w:cs="Consolas"/>
            <w:b/>
            <w:bCs/>
            <w:color w:val="0066BB"/>
            <w:sz w:val="21"/>
            <w:szCs w:val="21"/>
            <w:bdr w:val="none" w:sz="0" w:space="0" w:color="auto" w:frame="1"/>
            <w:shd w:val="clear" w:color="auto" w:fill="F8F8F8"/>
          </w:rPr>
          <w:t>comments</w:t>
        </w:r>
        <w:r>
          <w:rPr>
            <w:rStyle w:val="HTMLCode"/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>()</w:t>
        </w:r>
      </w:ins>
    </w:p>
    <w:p w:rsidR="001C0B1A" w:rsidRDefault="001C0B1A" w:rsidP="001C0B1A">
      <w:pPr>
        <w:pStyle w:val="HTMLPreformatted"/>
        <w:pBdr>
          <w:top w:val="single" w:sz="6" w:space="5" w:color="EAEAEA"/>
          <w:left w:val="single" w:sz="6" w:space="9" w:color="EAEAEA"/>
          <w:bottom w:val="single" w:sz="6" w:space="5" w:color="EAEAEA"/>
        </w:pBdr>
        <w:shd w:val="clear" w:color="auto" w:fill="F8F8F8"/>
        <w:spacing w:line="390" w:lineRule="atLeast"/>
        <w:ind w:left="300"/>
        <w:textAlignment w:val="baseline"/>
        <w:rPr>
          <w:ins w:id="356" w:author="Connor Cook" w:date="2014-03-03T22:11:00Z"/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8F8F8"/>
        </w:rPr>
      </w:pPr>
      <w:ins w:id="357" w:author="Connor Cook" w:date="2014-03-03T22:11:00Z">
        <w:r>
          <w:rPr>
            <w:rStyle w:val="HTMLCode"/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 xml:space="preserve">    {</w:t>
        </w:r>
      </w:ins>
    </w:p>
    <w:p w:rsidR="001C0B1A" w:rsidRDefault="001C0B1A" w:rsidP="001C0B1A">
      <w:pPr>
        <w:pStyle w:val="HTMLPreformatted"/>
        <w:pBdr>
          <w:top w:val="single" w:sz="6" w:space="5" w:color="EAEAEA"/>
          <w:left w:val="single" w:sz="6" w:space="9" w:color="EAEAEA"/>
          <w:bottom w:val="single" w:sz="6" w:space="5" w:color="EAEAEA"/>
        </w:pBdr>
        <w:shd w:val="clear" w:color="auto" w:fill="F8F8F8"/>
        <w:spacing w:line="390" w:lineRule="atLeast"/>
        <w:ind w:left="300"/>
        <w:textAlignment w:val="baseline"/>
        <w:rPr>
          <w:ins w:id="358" w:author="Connor Cook" w:date="2014-03-03T22:11:00Z"/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8F8F8"/>
        </w:rPr>
      </w:pPr>
      <w:ins w:id="359" w:author="Connor Cook" w:date="2014-03-03T22:11:00Z">
        <w:r>
          <w:rPr>
            <w:rStyle w:val="HTMLCode"/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 xml:space="preserve">        </w:t>
        </w:r>
        <w:proofErr w:type="gramStart"/>
        <w:r>
          <w:rPr>
            <w:rStyle w:val="HTMLCode"/>
            <w:rFonts w:ascii="inherit" w:hAnsi="inherit" w:cs="Consolas"/>
            <w:b/>
            <w:bCs/>
            <w:color w:val="008800"/>
            <w:sz w:val="21"/>
            <w:szCs w:val="21"/>
            <w:bdr w:val="none" w:sz="0" w:space="0" w:color="auto" w:frame="1"/>
            <w:shd w:val="clear" w:color="auto" w:fill="F8F8F8"/>
          </w:rPr>
          <w:t>return</w:t>
        </w:r>
        <w:proofErr w:type="gramEnd"/>
        <w:r>
          <w:rPr>
            <w:rStyle w:val="HTMLCode"/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 xml:space="preserve"> </w:t>
        </w:r>
        <w:r>
          <w:rPr>
            <w:rStyle w:val="HTMLCode"/>
            <w:rFonts w:ascii="inherit" w:hAnsi="inherit" w:cs="Consolas"/>
            <w:color w:val="996633"/>
            <w:sz w:val="21"/>
            <w:szCs w:val="21"/>
            <w:bdr w:val="none" w:sz="0" w:space="0" w:color="auto" w:frame="1"/>
            <w:shd w:val="clear" w:color="auto" w:fill="F8F8F8"/>
          </w:rPr>
          <w:t>$this</w:t>
        </w:r>
        <w:r>
          <w:rPr>
            <w:rStyle w:val="HTMLCode"/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>-&gt;</w:t>
        </w:r>
      </w:ins>
      <w:proofErr w:type="spellStart"/>
      <w:ins w:id="360" w:author="Connor Cook" w:date="2014-03-03T22:13:00Z">
        <w:r w:rsidR="001D2722">
          <w:rPr>
            <w:rStyle w:val="HTMLCode"/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>hasMany</w:t>
        </w:r>
      </w:ins>
      <w:proofErr w:type="spellEnd"/>
      <w:ins w:id="361" w:author="Connor Cook" w:date="2014-03-03T22:11:00Z">
        <w:r>
          <w:rPr>
            <w:rStyle w:val="HTMLCode"/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>(</w:t>
        </w:r>
        <w:r>
          <w:rPr>
            <w:rStyle w:val="HTMLCode"/>
            <w:rFonts w:ascii="inherit" w:hAnsi="inherit" w:cs="Consolas"/>
            <w:color w:val="771100"/>
            <w:sz w:val="21"/>
            <w:szCs w:val="21"/>
            <w:bdr w:val="none" w:sz="0" w:space="0" w:color="auto" w:frame="1"/>
            <w:shd w:val="clear" w:color="auto" w:fill="F8F8F8"/>
          </w:rPr>
          <w:t>'</w:t>
        </w:r>
        <w:r w:rsidR="001D2722">
          <w:rPr>
            <w:rStyle w:val="HTMLCode"/>
            <w:rFonts w:ascii="inherit" w:hAnsi="inherit" w:cs="Consolas"/>
            <w:color w:val="DD2200"/>
            <w:sz w:val="21"/>
            <w:szCs w:val="21"/>
            <w:bdr w:val="none" w:sz="0" w:space="0" w:color="auto" w:frame="1"/>
            <w:shd w:val="clear" w:color="auto" w:fill="F8F8F8"/>
          </w:rPr>
          <w:t>Comments</w:t>
        </w:r>
        <w:r>
          <w:rPr>
            <w:rStyle w:val="HTMLCode"/>
            <w:rFonts w:ascii="inherit" w:hAnsi="inherit" w:cs="Consolas"/>
            <w:color w:val="771100"/>
            <w:sz w:val="21"/>
            <w:szCs w:val="21"/>
            <w:bdr w:val="none" w:sz="0" w:space="0" w:color="auto" w:frame="1"/>
            <w:shd w:val="clear" w:color="auto" w:fill="F8F8F8"/>
          </w:rPr>
          <w:t>'</w:t>
        </w:r>
        <w:r>
          <w:rPr>
            <w:rStyle w:val="HTMLCode"/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>);</w:t>
        </w:r>
      </w:ins>
    </w:p>
    <w:p w:rsidR="001C0B1A" w:rsidRDefault="001C0B1A" w:rsidP="001C0B1A">
      <w:pPr>
        <w:pStyle w:val="HTMLPreformatted"/>
        <w:pBdr>
          <w:top w:val="single" w:sz="6" w:space="5" w:color="EAEAEA"/>
          <w:left w:val="single" w:sz="6" w:space="9" w:color="EAEAEA"/>
          <w:bottom w:val="single" w:sz="6" w:space="5" w:color="EAEAEA"/>
        </w:pBdr>
        <w:shd w:val="clear" w:color="auto" w:fill="F8F8F8"/>
        <w:spacing w:line="390" w:lineRule="atLeast"/>
        <w:ind w:left="300"/>
        <w:textAlignment w:val="baseline"/>
        <w:rPr>
          <w:ins w:id="362" w:author="Connor Cook" w:date="2014-03-03T22:11:00Z"/>
          <w:rFonts w:ascii="inherit" w:hAnsi="inherit"/>
          <w:color w:val="222222"/>
          <w:sz w:val="21"/>
          <w:szCs w:val="21"/>
        </w:rPr>
      </w:pPr>
      <w:ins w:id="363" w:author="Connor Cook" w:date="2014-03-03T22:11:00Z">
        <w:r>
          <w:rPr>
            <w:rStyle w:val="HTMLCode"/>
            <w:rFonts w:ascii="Consolas" w:hAnsi="Consolas" w:cs="Consolas"/>
            <w:color w:val="222222"/>
            <w:sz w:val="21"/>
            <w:szCs w:val="21"/>
            <w:bdr w:val="none" w:sz="0" w:space="0" w:color="auto" w:frame="1"/>
            <w:shd w:val="clear" w:color="auto" w:fill="F8F8F8"/>
          </w:rPr>
          <w:t xml:space="preserve">    }</w:t>
        </w:r>
      </w:ins>
    </w:p>
    <w:p w:rsidR="001C0B1A" w:rsidRPr="001C0B1A" w:rsidRDefault="001D2722" w:rsidP="001C0B1A">
      <w:pPr>
        <w:pBdr>
          <w:top w:val="single" w:sz="6" w:space="5" w:color="EAEAEA"/>
          <w:left w:val="single" w:sz="6" w:space="9" w:color="EAEAEA"/>
          <w:bottom w:val="single" w:sz="6" w:space="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300"/>
        <w:textAlignment w:val="baseline"/>
        <w:rPr>
          <w:ins w:id="364" w:author="Connor Cook" w:date="2014-03-03T22:10:00Z"/>
          <w:rFonts w:ascii="inherit" w:hAnsi="inherit" w:cs="Courier New"/>
          <w:color w:val="222222"/>
          <w:sz w:val="21"/>
          <w:szCs w:val="21"/>
        </w:rPr>
      </w:pPr>
      <w:ins w:id="365" w:author="Connor Cook" w:date="2014-03-03T22:13:00Z">
        <w:r>
          <w:rPr>
            <w:rFonts w:ascii="inherit" w:hAnsi="inherit" w:cs="Courier New"/>
            <w:color w:val="222222"/>
            <w:sz w:val="21"/>
            <w:szCs w:val="21"/>
          </w:rPr>
          <w:t>}</w:t>
        </w:r>
      </w:ins>
    </w:p>
    <w:p w:rsidR="00620EE1" w:rsidRPr="009E03E6" w:rsidRDefault="00620EE1" w:rsidP="00620EE1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3C7C8B">
      <w:pPr>
        <w:pStyle w:val="BodyTextIndent"/>
        <w:numPr>
          <w:ilvl w:val="1"/>
          <w:numId w:val="11"/>
        </w:numPr>
        <w:rPr>
          <w:rFonts w:ascii="Arial" w:hAnsi="Arial" w:cs="Arial"/>
        </w:rPr>
      </w:pPr>
      <w:ins w:id="366" w:author="Connor Cook" w:date="2014-03-03T21:54:00Z">
        <w:r>
          <w:rPr>
            <w:rFonts w:ascii="Arial" w:hAnsi="Arial" w:cs="Arial"/>
            <w:noProof/>
          </w:rPr>
          <w:drawing>
            <wp:anchor distT="0" distB="0" distL="114300" distR="114300" simplePos="0" relativeHeight="251681792" behindDoc="0" locked="0" layoutInCell="1" allowOverlap="1" wp14:anchorId="6E6ABE03" wp14:editId="10086B82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3543300" cy="3200400"/>
              <wp:effectExtent l="0" t="0" r="0" b="19050"/>
              <wp:wrapSquare wrapText="bothSides"/>
              <wp:docPr id="137" name="Diagram 137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11" r:lo="rId12" r:qs="rId13" r:cs="rId14"/>
                </a:graphicData>
              </a:graphic>
            </wp:anchor>
          </w:drawing>
        </w:r>
      </w:ins>
      <w:r w:rsidR="000F348A" w:rsidRPr="009E03E6">
        <w:rPr>
          <w:rFonts w:ascii="Arial" w:hAnsi="Arial" w:cs="Arial"/>
        </w:rPr>
        <w:t>File Descriptions</w:t>
      </w:r>
    </w:p>
    <w:p w:rsidR="000F348A" w:rsidRPr="009E03E6" w:rsidRDefault="000F348A">
      <w:pPr>
        <w:pStyle w:val="BodyTextIndent"/>
        <w:rPr>
          <w:rFonts w:ascii="Arial" w:hAnsi="Arial" w:cs="Arial"/>
        </w:rPr>
      </w:pPr>
    </w:p>
    <w:p w:rsidR="001C0B1A" w:rsidRDefault="003C7C8B" w:rsidP="003C7C8B">
      <w:pPr>
        <w:pStyle w:val="BodyTextIndent"/>
        <w:ind w:left="0"/>
        <w:rPr>
          <w:ins w:id="367" w:author="Connor Cook" w:date="2014-03-03T22:02:00Z"/>
          <w:rFonts w:ascii="Arial" w:hAnsi="Arial" w:cs="Arial"/>
        </w:rPr>
      </w:pPr>
      <w:ins w:id="368" w:author="Connor Cook" w:date="2014-03-03T21:55:00Z">
        <w:r>
          <w:rPr>
            <w:rFonts w:ascii="Arial" w:hAnsi="Arial" w:cs="Arial"/>
          </w:rPr>
          <w:t xml:space="preserve">Our project </w:t>
        </w:r>
      </w:ins>
      <w:ins w:id="369" w:author="Connor Cook" w:date="2014-03-03T21:56:00Z">
        <w:r>
          <w:rPr>
            <w:rFonts w:ascii="Arial" w:hAnsi="Arial" w:cs="Arial"/>
          </w:rPr>
          <w:t>utilizes</w:t>
        </w:r>
      </w:ins>
      <w:ins w:id="370" w:author="Connor Cook" w:date="2014-03-03T21:55:00Z">
        <w:r>
          <w:rPr>
            <w:rFonts w:ascii="Arial" w:hAnsi="Arial" w:cs="Arial"/>
          </w:rPr>
          <w:t xml:space="preserve"> </w:t>
        </w:r>
      </w:ins>
      <w:ins w:id="371" w:author="Connor Cook" w:date="2014-03-03T21:56:00Z">
        <w:r>
          <w:rPr>
            <w:rFonts w:ascii="Arial" w:hAnsi="Arial" w:cs="Arial"/>
          </w:rPr>
          <w:t>a standard Laravel file directory system.</w:t>
        </w:r>
      </w:ins>
      <w:ins w:id="372" w:author="Connor Cook" w:date="2014-03-03T21:57:00Z">
        <w:r>
          <w:rPr>
            <w:rFonts w:ascii="Arial" w:hAnsi="Arial" w:cs="Arial"/>
          </w:rPr>
          <w:t xml:space="preserve"> The top level folder is named after our application, working title being “</w:t>
        </w:r>
        <w:proofErr w:type="spellStart"/>
        <w:r>
          <w:rPr>
            <w:rFonts w:ascii="Arial" w:hAnsi="Arial" w:cs="Arial"/>
          </w:rPr>
          <w:t>digidiet</w:t>
        </w:r>
        <w:proofErr w:type="spellEnd"/>
        <w:r>
          <w:rPr>
            <w:rFonts w:ascii="Arial" w:hAnsi="Arial" w:cs="Arial"/>
          </w:rPr>
          <w:t>”. Inside are three major folders. Chief among them is</w:t>
        </w:r>
      </w:ins>
      <w:ins w:id="373" w:author="Connor Cook" w:date="2014-03-03T21:58:00Z">
        <w:r>
          <w:rPr>
            <w:rFonts w:ascii="Arial" w:hAnsi="Arial" w:cs="Arial"/>
          </w:rPr>
          <w:t xml:space="preserve"> </w:t>
        </w:r>
      </w:ins>
      <w:ins w:id="374" w:author="Connor Cook" w:date="2014-03-03T21:59:00Z">
        <w:r>
          <w:rPr>
            <w:rFonts w:ascii="Arial" w:hAnsi="Arial" w:cs="Arial"/>
            <w:b/>
          </w:rPr>
          <w:t>app</w:t>
        </w:r>
        <w:r>
          <w:rPr>
            <w:rFonts w:ascii="Arial" w:hAnsi="Arial" w:cs="Arial"/>
          </w:rPr>
          <w:t xml:space="preserve">, containing the majority of our project, including models, views, controllers, </w:t>
        </w:r>
      </w:ins>
      <w:ins w:id="375" w:author="Connor Cook" w:date="2014-03-03T22:00:00Z">
        <w:r>
          <w:rPr>
            <w:rFonts w:ascii="Arial" w:hAnsi="Arial" w:cs="Arial"/>
          </w:rPr>
          <w:t xml:space="preserve">and </w:t>
        </w:r>
      </w:ins>
      <w:ins w:id="376" w:author="Connor Cook" w:date="2014-03-03T21:59:00Z">
        <w:r>
          <w:rPr>
            <w:rFonts w:ascii="Arial" w:hAnsi="Arial" w:cs="Arial"/>
          </w:rPr>
          <w:t>assets.</w:t>
        </w:r>
      </w:ins>
      <w:ins w:id="377" w:author="Connor Cook" w:date="2014-03-03T22:00:00Z">
        <w:r>
          <w:rPr>
            <w:rFonts w:ascii="Arial" w:hAnsi="Arial" w:cs="Arial"/>
          </w:rPr>
          <w:t xml:space="preserve"> </w:t>
        </w:r>
      </w:ins>
      <w:ins w:id="378" w:author="Connor Cook" w:date="2014-03-03T22:04:00Z">
        <w:r w:rsidR="001C0B1A">
          <w:rPr>
            <w:rFonts w:ascii="Arial" w:hAnsi="Arial" w:cs="Arial"/>
          </w:rPr>
          <w:t xml:space="preserve">It also holds the </w:t>
        </w:r>
      </w:ins>
      <w:ins w:id="379" w:author="Connor Cook" w:date="2014-03-03T22:05:00Z">
        <w:r w:rsidR="001C0B1A">
          <w:rPr>
            <w:rFonts w:ascii="Arial" w:hAnsi="Arial" w:cs="Arial"/>
          </w:rPr>
          <w:t>“</w:t>
        </w:r>
      </w:ins>
      <w:proofErr w:type="spellStart"/>
      <w:ins w:id="380" w:author="Connor Cook" w:date="2014-03-03T22:04:00Z">
        <w:r w:rsidR="001C0B1A">
          <w:rPr>
            <w:rFonts w:ascii="Arial" w:hAnsi="Arial" w:cs="Arial"/>
          </w:rPr>
          <w:t>routes.php</w:t>
        </w:r>
      </w:ins>
      <w:proofErr w:type="spellEnd"/>
      <w:ins w:id="381" w:author="Connor Cook" w:date="2014-03-03T22:05:00Z">
        <w:r w:rsidR="001C0B1A">
          <w:rPr>
            <w:rFonts w:ascii="Arial" w:hAnsi="Arial" w:cs="Arial"/>
          </w:rPr>
          <w:t>”</w:t>
        </w:r>
      </w:ins>
      <w:ins w:id="382" w:author="Connor Cook" w:date="2014-03-03T22:04:00Z">
        <w:r w:rsidR="001C0B1A">
          <w:rPr>
            <w:rFonts w:ascii="Arial" w:hAnsi="Arial" w:cs="Arial"/>
          </w:rPr>
          <w:t xml:space="preserve"> file</w:t>
        </w:r>
      </w:ins>
      <w:ins w:id="383" w:author="Connor Cook" w:date="2014-03-03T22:05:00Z">
        <w:r w:rsidR="001C0B1A">
          <w:rPr>
            <w:rFonts w:ascii="Arial" w:hAnsi="Arial" w:cs="Arial"/>
          </w:rPr>
          <w:t xml:space="preserve"> which informs the application how to handle requests.</w:t>
        </w:r>
      </w:ins>
    </w:p>
    <w:p w:rsidR="001C0B1A" w:rsidRDefault="001C0B1A" w:rsidP="003C7C8B">
      <w:pPr>
        <w:pStyle w:val="BodyTextIndent"/>
        <w:ind w:left="0"/>
        <w:rPr>
          <w:ins w:id="384" w:author="Connor Cook" w:date="2014-03-03T22:02:00Z"/>
          <w:rFonts w:ascii="Arial" w:hAnsi="Arial" w:cs="Arial"/>
        </w:rPr>
      </w:pPr>
    </w:p>
    <w:p w:rsidR="001C0B1A" w:rsidRDefault="001C0B1A" w:rsidP="003C7C8B">
      <w:pPr>
        <w:pStyle w:val="BodyTextIndent"/>
        <w:ind w:left="0"/>
        <w:rPr>
          <w:ins w:id="385" w:author="Connor Cook" w:date="2014-03-03T22:05:00Z"/>
          <w:rFonts w:ascii="Arial" w:hAnsi="Arial" w:cs="Arial"/>
        </w:rPr>
      </w:pPr>
    </w:p>
    <w:p w:rsidR="001C0B1A" w:rsidRDefault="001C0B1A" w:rsidP="003C7C8B">
      <w:pPr>
        <w:pStyle w:val="BodyTextIndent"/>
        <w:ind w:left="0"/>
        <w:rPr>
          <w:ins w:id="386" w:author="Connor Cook" w:date="2014-03-03T22:02:00Z"/>
          <w:rFonts w:ascii="Arial" w:hAnsi="Arial" w:cs="Arial"/>
        </w:rPr>
      </w:pPr>
      <w:ins w:id="387" w:author="Connor Cook" w:date="2014-03-03T22:02:00Z">
        <w:r>
          <w:rPr>
            <w:rFonts w:ascii="Arial" w:hAnsi="Arial" w:cs="Arial"/>
          </w:rPr>
          <w:t xml:space="preserve">The </w:t>
        </w:r>
        <w:r w:rsidRPr="001C0B1A">
          <w:rPr>
            <w:rFonts w:ascii="Arial" w:hAnsi="Arial" w:cs="Arial"/>
            <w:b/>
          </w:rPr>
          <w:t>p</w:t>
        </w:r>
      </w:ins>
      <w:ins w:id="388" w:author="Connor Cook" w:date="2014-03-03T22:00:00Z">
        <w:r w:rsidR="003C7C8B" w:rsidRPr="001C0B1A">
          <w:rPr>
            <w:rFonts w:ascii="Arial" w:hAnsi="Arial" w:cs="Arial"/>
            <w:b/>
          </w:rPr>
          <w:t>ublic</w:t>
        </w:r>
        <w:r w:rsidR="003C7C8B">
          <w:rPr>
            <w:rFonts w:ascii="Arial" w:hAnsi="Arial" w:cs="Arial"/>
          </w:rPr>
          <w:t xml:space="preserve"> is the only exposed folder in the application, </w:t>
        </w:r>
      </w:ins>
      <w:ins w:id="389" w:author="Connor Cook" w:date="2014-03-03T22:01:00Z">
        <w:r w:rsidR="003C7C8B">
          <w:rPr>
            <w:rFonts w:ascii="Arial" w:hAnsi="Arial" w:cs="Arial"/>
          </w:rPr>
          <w:t>most importantly containing the bootstrap “</w:t>
        </w:r>
        <w:proofErr w:type="spellStart"/>
        <w:r w:rsidR="003C7C8B">
          <w:rPr>
            <w:rFonts w:ascii="Arial" w:hAnsi="Arial" w:cs="Arial"/>
          </w:rPr>
          <w:t>index.php</w:t>
        </w:r>
        <w:proofErr w:type="spellEnd"/>
        <w:r w:rsidR="003C7C8B">
          <w:rPr>
            <w:rFonts w:ascii="Arial" w:hAnsi="Arial" w:cs="Arial"/>
          </w:rPr>
          <w:t>” file which initializes the application itself.</w:t>
        </w:r>
      </w:ins>
    </w:p>
    <w:p w:rsidR="001C0B1A" w:rsidRDefault="001C0B1A" w:rsidP="003C7C8B">
      <w:pPr>
        <w:pStyle w:val="BodyTextIndent"/>
        <w:ind w:left="0"/>
        <w:rPr>
          <w:ins w:id="390" w:author="Connor Cook" w:date="2014-03-03T22:02:00Z"/>
          <w:rFonts w:ascii="Arial" w:hAnsi="Arial" w:cs="Arial"/>
        </w:rPr>
      </w:pPr>
    </w:p>
    <w:p w:rsidR="005A0306" w:rsidRDefault="001C0B1A" w:rsidP="003C7C8B">
      <w:pPr>
        <w:pStyle w:val="BodyTextIndent"/>
        <w:ind w:left="0"/>
        <w:rPr>
          <w:ins w:id="391" w:author="Connor Cook" w:date="2014-03-03T22:14:00Z"/>
          <w:rFonts w:ascii="Arial" w:hAnsi="Arial" w:cs="Arial"/>
        </w:rPr>
      </w:pPr>
      <w:ins w:id="392" w:author="Connor Cook" w:date="2014-03-03T22:02:00Z">
        <w:r>
          <w:rPr>
            <w:rFonts w:ascii="Arial" w:hAnsi="Arial" w:cs="Arial"/>
          </w:rPr>
          <w:t xml:space="preserve">Lastly, the </w:t>
        </w:r>
        <w:r>
          <w:rPr>
            <w:rFonts w:ascii="Arial" w:hAnsi="Arial" w:cs="Arial"/>
            <w:b/>
          </w:rPr>
          <w:t>vendor</w:t>
        </w:r>
        <w:r>
          <w:rPr>
            <w:rFonts w:ascii="Arial" w:hAnsi="Arial" w:cs="Arial"/>
          </w:rPr>
          <w:t xml:space="preserve"> folder contains the core of Laravel</w:t>
        </w:r>
      </w:ins>
      <w:ins w:id="393" w:author="Connor Cook" w:date="2014-03-03T22:03:00Z">
        <w:r>
          <w:rPr>
            <w:rFonts w:ascii="Arial" w:hAnsi="Arial" w:cs="Arial"/>
          </w:rPr>
          <w:t xml:space="preserve">, its source code, dependencies, plug-ins, and additional </w:t>
        </w:r>
      </w:ins>
      <w:ins w:id="394" w:author="Connor Cook" w:date="2014-03-03T22:04:00Z">
        <w:r>
          <w:rPr>
            <w:rFonts w:ascii="Arial" w:hAnsi="Arial" w:cs="Arial"/>
          </w:rPr>
          <w:t xml:space="preserve">prepackaged functionality. For the most part, we will not be developing in this folder, just utilizing </w:t>
        </w:r>
      </w:ins>
      <w:ins w:id="395" w:author="Connor Cook" w:date="2014-03-03T22:05:00Z">
        <w:r>
          <w:rPr>
            <w:rFonts w:ascii="Arial" w:hAnsi="Arial" w:cs="Arial"/>
          </w:rPr>
          <w:t>its contents.</w:t>
        </w:r>
      </w:ins>
    </w:p>
    <w:p w:rsidR="000F348A" w:rsidRPr="009E03E6" w:rsidDel="003C7C8B" w:rsidRDefault="000F348A" w:rsidP="003C7C8B">
      <w:pPr>
        <w:pStyle w:val="BodyTextIndent"/>
        <w:numPr>
          <w:ilvl w:val="0"/>
          <w:numId w:val="30"/>
        </w:numPr>
        <w:ind w:left="0"/>
        <w:rPr>
          <w:del w:id="396" w:author="Connor Cook" w:date="2014-03-03T21:55:00Z"/>
          <w:rFonts w:ascii="Arial" w:hAnsi="Arial" w:cs="Arial"/>
        </w:rPr>
        <w:pPrChange w:id="397" w:author="Connor Cook" w:date="2014-03-03T21:58:00Z">
          <w:pPr>
            <w:pStyle w:val="BodyTextIndent"/>
            <w:ind w:left="0"/>
          </w:pPr>
        </w:pPrChange>
      </w:pPr>
      <w:bookmarkStart w:id="398" w:name="_GoBack"/>
      <w:bookmarkEnd w:id="398"/>
      <w:del w:id="399" w:author="Connor Cook" w:date="2014-03-03T21:55:00Z">
        <w:r w:rsidRPr="009E03E6" w:rsidDel="003C7C8B">
          <w:rPr>
            <w:rFonts w:ascii="Arial" w:hAnsi="Arial" w:cs="Arial"/>
          </w:rPr>
          <w:delText xml:space="preserve">Describe the file(s) used by the system.  Include a </w:delText>
        </w:r>
        <w:r w:rsidR="00790041" w:rsidDel="003C7C8B">
          <w:rPr>
            <w:rFonts w:ascii="Arial" w:hAnsi="Arial" w:cs="Arial"/>
          </w:rPr>
          <w:delText xml:space="preserve">diagram of the </w:delText>
        </w:r>
        <w:r w:rsidRPr="009E03E6" w:rsidDel="003C7C8B">
          <w:rPr>
            <w:rFonts w:ascii="Arial" w:hAnsi="Arial" w:cs="Arial"/>
          </w:rPr>
          <w:delText xml:space="preserve">file </w:delText>
        </w:r>
        <w:r w:rsidR="00DD33A7" w:rsidDel="003C7C8B">
          <w:rPr>
            <w:rFonts w:ascii="Arial" w:hAnsi="Arial" w:cs="Arial"/>
          </w:rPr>
          <w:delText>structure</w:delText>
        </w:r>
        <w:r w:rsidRPr="009E03E6" w:rsidDel="003C7C8B">
          <w:rPr>
            <w:rFonts w:ascii="Arial" w:hAnsi="Arial" w:cs="Arial"/>
          </w:rPr>
          <w:delText xml:space="preserve">. </w:delText>
        </w:r>
        <w:r w:rsidR="00AD6B54" w:rsidRPr="009E03E6" w:rsidDel="003C7C8B">
          <w:rPr>
            <w:rFonts w:ascii="Arial" w:hAnsi="Arial" w:cs="Arial"/>
          </w:rPr>
          <w:delText xml:space="preserve">For each </w:delText>
        </w:r>
        <w:r w:rsidR="00AD6B54" w:rsidDel="003C7C8B">
          <w:rPr>
            <w:rFonts w:ascii="Arial" w:hAnsi="Arial" w:cs="Arial"/>
          </w:rPr>
          <w:delText xml:space="preserve">field in </w:delText>
        </w:r>
        <w:r w:rsidR="0081704F" w:rsidDel="003C7C8B">
          <w:rPr>
            <w:rFonts w:ascii="Arial" w:hAnsi="Arial" w:cs="Arial"/>
          </w:rPr>
          <w:delText>a</w:delText>
        </w:r>
        <w:r w:rsidR="00AD6B54" w:rsidDel="003C7C8B">
          <w:rPr>
            <w:rFonts w:ascii="Arial" w:hAnsi="Arial" w:cs="Arial"/>
          </w:rPr>
          <w:delText xml:space="preserve"> file</w:delText>
        </w:r>
        <w:r w:rsidR="00AD6B54" w:rsidRPr="009E03E6" w:rsidDel="003C7C8B">
          <w:rPr>
            <w:rFonts w:ascii="Arial" w:hAnsi="Arial" w:cs="Arial"/>
          </w:rPr>
          <w:delText xml:space="preserve">, give </w:delText>
        </w:r>
        <w:r w:rsidR="00AD6B54" w:rsidDel="003C7C8B">
          <w:rPr>
            <w:rFonts w:ascii="Arial" w:hAnsi="Arial" w:cs="Arial"/>
          </w:rPr>
          <w:delText>its</w:delText>
        </w:r>
        <w:r w:rsidR="00AD6B54" w:rsidRPr="009E03E6" w:rsidDel="003C7C8B">
          <w:rPr>
            <w:rFonts w:ascii="Arial" w:hAnsi="Arial" w:cs="Arial"/>
          </w:rPr>
          <w:delText xml:space="preserve"> name, data type</w:delText>
        </w:r>
        <w:r w:rsidR="00AD6B54" w:rsidDel="003C7C8B">
          <w:rPr>
            <w:rFonts w:ascii="Arial" w:hAnsi="Arial" w:cs="Arial"/>
          </w:rPr>
          <w:delText xml:space="preserve"> (e.g., int, double)</w:delText>
        </w:r>
        <w:r w:rsidR="00AD6B54" w:rsidRPr="009E03E6" w:rsidDel="003C7C8B">
          <w:rPr>
            <w:rFonts w:ascii="Arial" w:hAnsi="Arial" w:cs="Arial"/>
          </w:rPr>
          <w:delText xml:space="preserve">, </w:delText>
        </w:r>
        <w:r w:rsidR="00AD6B54" w:rsidDel="003C7C8B">
          <w:rPr>
            <w:rFonts w:ascii="Arial" w:hAnsi="Arial" w:cs="Arial"/>
          </w:rPr>
          <w:delText>size (e.g., strings), and description of what it represents</w:delText>
        </w:r>
        <w:r w:rsidR="00AD6B54" w:rsidRPr="009E03E6" w:rsidDel="003C7C8B">
          <w:rPr>
            <w:rFonts w:ascii="Arial" w:hAnsi="Arial" w:cs="Arial"/>
          </w:rPr>
          <w:delText xml:space="preserve">. Basically, give all </w:delText>
        </w:r>
        <w:r w:rsidR="00BD1F78" w:rsidDel="003C7C8B">
          <w:rPr>
            <w:rFonts w:ascii="Arial" w:hAnsi="Arial" w:cs="Arial"/>
          </w:rPr>
          <w:delText xml:space="preserve">of </w:delText>
        </w:r>
        <w:r w:rsidR="00AD6B54" w:rsidDel="003C7C8B">
          <w:rPr>
            <w:rFonts w:ascii="Arial" w:hAnsi="Arial" w:cs="Arial"/>
          </w:rPr>
          <w:delText xml:space="preserve">the </w:delText>
        </w:r>
        <w:r w:rsidR="00AD6B54" w:rsidRPr="009E03E6" w:rsidDel="003C7C8B">
          <w:rPr>
            <w:rFonts w:ascii="Arial" w:hAnsi="Arial" w:cs="Arial"/>
          </w:rPr>
          <w:delText xml:space="preserve">information that </w:delText>
        </w:r>
        <w:r w:rsidR="002A0498" w:rsidDel="003C7C8B">
          <w:rPr>
            <w:rFonts w:ascii="Arial" w:hAnsi="Arial" w:cs="Arial"/>
          </w:rPr>
          <w:delText>a programmer</w:delText>
        </w:r>
        <w:r w:rsidR="00AD6B54" w:rsidRPr="009E03E6" w:rsidDel="003C7C8B">
          <w:rPr>
            <w:rFonts w:ascii="Arial" w:hAnsi="Arial" w:cs="Arial"/>
          </w:rPr>
          <w:delText xml:space="preserve"> must have</w:delText>
        </w:r>
        <w:r w:rsidR="00AD6B54" w:rsidDel="003C7C8B">
          <w:rPr>
            <w:rFonts w:ascii="Arial" w:hAnsi="Arial" w:cs="Arial"/>
          </w:rPr>
          <w:delText xml:space="preserve"> to implement the </w:delText>
        </w:r>
        <w:r w:rsidR="0081704F" w:rsidDel="003C7C8B">
          <w:rPr>
            <w:rFonts w:ascii="Arial" w:hAnsi="Arial" w:cs="Arial"/>
          </w:rPr>
          <w:delText>file</w:delText>
        </w:r>
        <w:r w:rsidR="002A0498" w:rsidDel="003C7C8B">
          <w:rPr>
            <w:rFonts w:ascii="Arial" w:hAnsi="Arial" w:cs="Arial"/>
          </w:rPr>
          <w:delText xml:space="preserve">. </w:delText>
        </w:r>
        <w:r w:rsidRPr="009E03E6" w:rsidDel="003C7C8B">
          <w:rPr>
            <w:rFonts w:ascii="Arial" w:hAnsi="Arial" w:cs="Arial"/>
          </w:rPr>
          <w:delText>If no files are used, simply state so.</w:delText>
        </w:r>
        <w:r w:rsidR="005D79AE" w:rsidDel="003C7C8B">
          <w:rPr>
            <w:rFonts w:ascii="Arial" w:hAnsi="Arial" w:cs="Arial"/>
          </w:rPr>
          <w:delText xml:space="preserve"> </w:delText>
        </w:r>
        <w:r w:rsidR="00C856BC" w:rsidRPr="009E03E6" w:rsidDel="003C7C8B">
          <w:rPr>
            <w:rFonts w:ascii="Arial" w:hAnsi="Arial" w:cs="Arial"/>
          </w:rPr>
          <w:delText xml:space="preserve">Supplement </w:delText>
        </w:r>
        <w:r w:rsidR="0032174C" w:rsidDel="003C7C8B">
          <w:rPr>
            <w:rFonts w:ascii="Arial" w:hAnsi="Arial" w:cs="Arial"/>
          </w:rPr>
          <w:delText xml:space="preserve">your description </w:delText>
        </w:r>
        <w:r w:rsidR="0094538E" w:rsidDel="003C7C8B">
          <w:rPr>
            <w:rFonts w:ascii="Arial" w:hAnsi="Arial" w:cs="Arial"/>
          </w:rPr>
          <w:delText>with a sample file</w:delText>
        </w:r>
        <w:r w:rsidR="00261072" w:rsidDel="003C7C8B">
          <w:rPr>
            <w:rFonts w:ascii="Arial" w:hAnsi="Arial" w:cs="Arial"/>
          </w:rPr>
          <w:delText>(s)</w:delText>
        </w:r>
        <w:r w:rsidR="004B56B5" w:rsidDel="003C7C8B">
          <w:rPr>
            <w:rFonts w:ascii="Arial" w:hAnsi="Arial" w:cs="Arial"/>
          </w:rPr>
          <w:delText>. [Length is whatever it takes]</w:delText>
        </w:r>
      </w:del>
    </w:p>
    <w:p w:rsidR="000F348A" w:rsidRPr="009E03E6" w:rsidRDefault="000F348A" w:rsidP="003C7C8B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numPr>
          <w:ilvl w:val="0"/>
          <w:numId w:val="11"/>
        </w:numPr>
        <w:rPr>
          <w:rFonts w:ascii="Arial" w:hAnsi="Arial" w:cs="Arial"/>
        </w:rPr>
      </w:pPr>
      <w:r w:rsidRPr="009E03E6">
        <w:rPr>
          <w:rFonts w:ascii="Arial" w:hAnsi="Arial" w:cs="Arial"/>
          <w:b/>
        </w:rPr>
        <w:lastRenderedPageBreak/>
        <w:t>Requirements Matrix</w:t>
      </w:r>
    </w:p>
    <w:p w:rsidR="000F348A" w:rsidRPr="009E03E6" w:rsidRDefault="000F348A">
      <w:pPr>
        <w:pStyle w:val="BodyTextIndent"/>
        <w:rPr>
          <w:rFonts w:ascii="Arial" w:hAnsi="Arial" w:cs="Arial"/>
        </w:rPr>
      </w:pPr>
    </w:p>
    <w:p w:rsidR="000F348A" w:rsidRPr="009E03E6" w:rsidRDefault="000F348A" w:rsidP="002B6D99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>Use a tabular format to show</w:t>
      </w:r>
      <w:r w:rsidR="004A10D5">
        <w:rPr>
          <w:rFonts w:ascii="Arial" w:hAnsi="Arial" w:cs="Arial"/>
        </w:rPr>
        <w:t xml:space="preserve"> which system components (e.g., </w:t>
      </w:r>
      <w:r w:rsidRPr="009E03E6">
        <w:rPr>
          <w:rFonts w:ascii="Arial" w:hAnsi="Arial" w:cs="Arial"/>
        </w:rPr>
        <w:t>functions and/or methods) satisfy each of the functional requirements from the SRS.  Refer to the functional requirements by use case number and name.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CC355F" w:rsidRPr="00F31AA6" w:rsidRDefault="00CC355F" w:rsidP="00CC355F">
      <w:pPr>
        <w:pStyle w:val="BodyTextIndent"/>
        <w:ind w:left="0"/>
        <w:rPr>
          <w:rFonts w:ascii="Arial" w:hAnsi="Arial" w:cs="Arial"/>
          <w:b/>
        </w:rPr>
      </w:pPr>
      <w:r w:rsidRPr="00F31AA6">
        <w:rPr>
          <w:rFonts w:ascii="Arial" w:hAnsi="Arial" w:cs="Arial"/>
          <w:b/>
        </w:rPr>
        <w:t xml:space="preserve">Appendix </w:t>
      </w:r>
      <w:proofErr w:type="gramStart"/>
      <w:r>
        <w:rPr>
          <w:rFonts w:ascii="Arial" w:hAnsi="Arial" w:cs="Arial"/>
          <w:b/>
        </w:rPr>
        <w:t>A</w:t>
      </w:r>
      <w:proofErr w:type="gramEnd"/>
      <w:r w:rsidRPr="00F31AA6">
        <w:rPr>
          <w:rFonts w:ascii="Arial" w:hAnsi="Arial" w:cs="Arial"/>
          <w:b/>
        </w:rPr>
        <w:t xml:space="preserve"> – Agreement Between Customer and Contractor</w:t>
      </w:r>
    </w:p>
    <w:p w:rsidR="00CC355F" w:rsidRPr="00F31AA6" w:rsidRDefault="00CC355F" w:rsidP="00CC355F">
      <w:pPr>
        <w:pStyle w:val="BodyTextIndent"/>
        <w:ind w:left="0"/>
        <w:rPr>
          <w:rFonts w:ascii="Arial" w:hAnsi="Arial" w:cs="Arial"/>
          <w:b/>
        </w:rPr>
      </w:pPr>
    </w:p>
    <w:p w:rsidR="00CC355F" w:rsidRPr="00F31AA6" w:rsidRDefault="00CC355F" w:rsidP="00CC355F">
      <w:pPr>
        <w:pStyle w:val="BodyTextIndent"/>
        <w:ind w:left="0"/>
        <w:rPr>
          <w:rFonts w:ascii="Arial" w:hAnsi="Arial" w:cs="Arial"/>
        </w:rPr>
      </w:pPr>
      <w:r>
        <w:rPr>
          <w:rFonts w:ascii="Arial" w:hAnsi="Arial" w:cs="Arial"/>
        </w:rPr>
        <w:t>Place on</w:t>
      </w:r>
      <w:r w:rsidRPr="00F31AA6">
        <w:rPr>
          <w:rFonts w:ascii="Arial" w:hAnsi="Arial" w:cs="Arial"/>
        </w:rPr>
        <w:t xml:space="preserve"> a separate</w:t>
      </w:r>
      <w:r>
        <w:rPr>
          <w:rFonts w:ascii="Arial" w:hAnsi="Arial" w:cs="Arial"/>
        </w:rPr>
        <w:t xml:space="preserve"> page. Describe</w:t>
      </w:r>
      <w:r w:rsidRPr="00F31AA6">
        <w:rPr>
          <w:rFonts w:ascii="Arial" w:hAnsi="Arial" w:cs="Arial"/>
        </w:rPr>
        <w:t xml:space="preserve"> what the customer and your team are agreeing to when all sign off on this document. </w:t>
      </w:r>
      <w:r>
        <w:rPr>
          <w:rFonts w:ascii="Arial" w:hAnsi="Arial" w:cs="Arial"/>
        </w:rPr>
        <w:t>[One paragraph]</w:t>
      </w:r>
      <w:r w:rsidRPr="00F31AA6">
        <w:rPr>
          <w:rFonts w:ascii="Arial" w:hAnsi="Arial" w:cs="Arial"/>
        </w:rPr>
        <w:t xml:space="preserve"> Include a statement that explains the procedure to be used in case there are future changes to the document. </w:t>
      </w:r>
      <w:r>
        <w:rPr>
          <w:rFonts w:ascii="Arial" w:hAnsi="Arial" w:cs="Arial"/>
        </w:rPr>
        <w:t>[One paragraph]</w:t>
      </w:r>
      <w:r w:rsidRPr="00F31AA6">
        <w:rPr>
          <w:rFonts w:ascii="Arial" w:hAnsi="Arial" w:cs="Arial"/>
        </w:rPr>
        <w:t xml:space="preserve"> Provide lines for </w:t>
      </w:r>
      <w:r>
        <w:rPr>
          <w:rFonts w:ascii="Arial" w:hAnsi="Arial" w:cs="Arial"/>
        </w:rPr>
        <w:t>typed</w:t>
      </w:r>
      <w:r w:rsidRPr="00F31AA6">
        <w:rPr>
          <w:rFonts w:ascii="Arial" w:hAnsi="Arial" w:cs="Arial"/>
        </w:rPr>
        <w:t xml:space="preserve"> names, signatures, and dates</w:t>
      </w:r>
      <w:r>
        <w:rPr>
          <w:rFonts w:ascii="Arial" w:hAnsi="Arial" w:cs="Arial"/>
        </w:rPr>
        <w:t xml:space="preserve"> for each team member and the customer</w:t>
      </w:r>
      <w:r w:rsidRPr="00F31AA6">
        <w:rPr>
          <w:rFonts w:ascii="Arial" w:hAnsi="Arial" w:cs="Arial"/>
        </w:rPr>
        <w:t>.  Provide space for customer comments.</w:t>
      </w:r>
    </w:p>
    <w:p w:rsidR="00CC355F" w:rsidRDefault="00CC355F" w:rsidP="00CC355F">
      <w:pPr>
        <w:pStyle w:val="BodyTextIndent"/>
        <w:ind w:left="0"/>
        <w:rPr>
          <w:rFonts w:ascii="Arial" w:hAnsi="Arial" w:cs="Arial"/>
          <w:b/>
        </w:rPr>
      </w:pPr>
    </w:p>
    <w:p w:rsidR="00CC355F" w:rsidRPr="00F31AA6" w:rsidRDefault="00CC355F" w:rsidP="00CC355F">
      <w:pPr>
        <w:pStyle w:val="BodyTextIndent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Appendix B</w:t>
      </w:r>
      <w:r w:rsidRPr="00F31AA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Team</w:t>
      </w:r>
      <w:r w:rsidRPr="00F31AA6">
        <w:rPr>
          <w:rFonts w:ascii="Arial" w:hAnsi="Arial" w:cs="Arial"/>
          <w:b/>
        </w:rPr>
        <w:t xml:space="preserve"> Review Sign-off</w:t>
      </w:r>
    </w:p>
    <w:p w:rsidR="00CC355F" w:rsidRPr="00F31AA6" w:rsidRDefault="00CC355F" w:rsidP="00CC355F">
      <w:pPr>
        <w:pStyle w:val="BodyTextIndent"/>
        <w:ind w:left="0"/>
        <w:rPr>
          <w:rFonts w:ascii="Arial" w:hAnsi="Arial" w:cs="Arial"/>
        </w:rPr>
      </w:pPr>
    </w:p>
    <w:p w:rsidR="00CC355F" w:rsidRPr="00F31AA6" w:rsidRDefault="00CC355F" w:rsidP="00CC355F">
      <w:pPr>
        <w:pStyle w:val="BodyTextIndent"/>
        <w:ind w:left="0"/>
        <w:rPr>
          <w:rFonts w:ascii="Arial" w:hAnsi="Arial" w:cs="Arial"/>
        </w:rPr>
      </w:pPr>
      <w:r>
        <w:rPr>
          <w:rFonts w:ascii="Arial" w:hAnsi="Arial" w:cs="Arial"/>
        </w:rPr>
        <w:t>Place on</w:t>
      </w:r>
      <w:r w:rsidRPr="00F31AA6">
        <w:rPr>
          <w:rFonts w:ascii="Arial" w:hAnsi="Arial" w:cs="Arial"/>
        </w:rPr>
        <w:t xml:space="preserve"> a separate page</w:t>
      </w:r>
      <w:r>
        <w:rPr>
          <w:rFonts w:ascii="Arial" w:hAnsi="Arial" w:cs="Arial"/>
        </w:rPr>
        <w:t>.</w:t>
      </w:r>
      <w:r w:rsidRPr="00F31A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Provide</w:t>
      </w:r>
      <w:r w:rsidRPr="00F31AA6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brief</w:t>
      </w:r>
      <w:r w:rsidRPr="00F31AA6">
        <w:rPr>
          <w:rFonts w:ascii="Arial" w:hAnsi="Arial" w:cs="Arial"/>
        </w:rPr>
        <w:t xml:space="preserve"> paragraph stating that all members of the team have reviewed the document and agree on its content and format.  Provide lines for </w:t>
      </w:r>
      <w:r>
        <w:rPr>
          <w:rFonts w:ascii="Arial" w:hAnsi="Arial" w:cs="Arial"/>
        </w:rPr>
        <w:t>typed</w:t>
      </w:r>
      <w:r w:rsidRPr="00F31AA6">
        <w:rPr>
          <w:rFonts w:ascii="Arial" w:hAnsi="Arial" w:cs="Arial"/>
        </w:rPr>
        <w:t xml:space="preserve"> names, signatures, dates</w:t>
      </w:r>
      <w:r>
        <w:rPr>
          <w:rFonts w:ascii="Arial" w:hAnsi="Arial" w:cs="Arial"/>
        </w:rPr>
        <w:t>, and comments for each team member. The comment areas are</w:t>
      </w:r>
      <w:r w:rsidRPr="00F31AA6">
        <w:rPr>
          <w:rFonts w:ascii="Arial" w:hAnsi="Arial" w:cs="Arial"/>
        </w:rPr>
        <w:t xml:space="preserve"> to be used to state any minor points regarding the document that member</w:t>
      </w:r>
      <w:r>
        <w:rPr>
          <w:rFonts w:ascii="Arial" w:hAnsi="Arial" w:cs="Arial"/>
        </w:rPr>
        <w:t>s</w:t>
      </w:r>
      <w:r w:rsidRPr="00F31AA6">
        <w:rPr>
          <w:rFonts w:ascii="Arial" w:hAnsi="Arial" w:cs="Arial"/>
        </w:rPr>
        <w:t xml:space="preserve"> may not agree with.  Note that there cannot be any major points of contention.</w:t>
      </w:r>
    </w:p>
    <w:p w:rsidR="00CC355F" w:rsidRPr="00F31AA6" w:rsidRDefault="00CC355F" w:rsidP="00CC355F">
      <w:pPr>
        <w:pStyle w:val="BodyTextIndent"/>
        <w:ind w:left="0"/>
        <w:rPr>
          <w:rFonts w:ascii="Arial" w:hAnsi="Arial" w:cs="Arial"/>
        </w:rPr>
      </w:pPr>
    </w:p>
    <w:p w:rsidR="00CC355F" w:rsidRPr="00F31AA6" w:rsidRDefault="00CC355F" w:rsidP="00CC355F">
      <w:pPr>
        <w:pStyle w:val="BodyTextIndent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Appendix C</w:t>
      </w:r>
      <w:r w:rsidRPr="00F31AA6">
        <w:rPr>
          <w:rFonts w:ascii="Arial" w:hAnsi="Arial" w:cs="Arial"/>
          <w:b/>
        </w:rPr>
        <w:t xml:space="preserve"> – Document Contributions</w:t>
      </w:r>
    </w:p>
    <w:p w:rsidR="00CC355F" w:rsidRPr="00F31AA6" w:rsidRDefault="00CC355F" w:rsidP="00CC355F">
      <w:pPr>
        <w:pStyle w:val="BodyTextIndent"/>
        <w:ind w:left="0"/>
        <w:rPr>
          <w:rFonts w:ascii="Arial" w:hAnsi="Arial" w:cs="Arial"/>
        </w:rPr>
      </w:pPr>
    </w:p>
    <w:p w:rsidR="00CC7CB1" w:rsidRPr="00F31AA6" w:rsidRDefault="00CC7CB1" w:rsidP="00CC7CB1">
      <w:pPr>
        <w:pStyle w:val="BodyTextIndent"/>
        <w:ind w:left="0"/>
        <w:rPr>
          <w:rFonts w:ascii="Arial" w:hAnsi="Arial" w:cs="Arial"/>
        </w:rPr>
      </w:pPr>
      <w:r>
        <w:rPr>
          <w:rFonts w:ascii="Arial" w:hAnsi="Arial" w:cs="Arial"/>
        </w:rPr>
        <w:t>Identify how each member contributed to the creation of this document. Include what sections each member worked on and an estimate of the percentage of work they contributed</w:t>
      </w:r>
      <w:r w:rsidRPr="00F31AA6">
        <w:rPr>
          <w:rFonts w:ascii="Arial" w:hAnsi="Arial" w:cs="Arial"/>
        </w:rPr>
        <w:t xml:space="preserve">.  Remember that each team member </w:t>
      </w:r>
      <w:r w:rsidRPr="00C5198F">
        <w:rPr>
          <w:rFonts w:ascii="Arial" w:hAnsi="Arial" w:cs="Arial"/>
          <w:u w:val="single"/>
        </w:rPr>
        <w:t>must</w:t>
      </w:r>
      <w:r w:rsidRPr="00F31AA6">
        <w:rPr>
          <w:rFonts w:ascii="Arial" w:hAnsi="Arial" w:cs="Arial"/>
        </w:rPr>
        <w:t xml:space="preserve"> contribute </w:t>
      </w:r>
      <w:r>
        <w:rPr>
          <w:rFonts w:ascii="Arial" w:hAnsi="Arial" w:cs="Arial"/>
        </w:rPr>
        <w:t>to the writing (includes diagrams)</w:t>
      </w:r>
      <w:r w:rsidRPr="00F31A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</w:t>
      </w:r>
      <w:r w:rsidRPr="00F31AA6">
        <w:rPr>
          <w:rFonts w:ascii="Arial" w:hAnsi="Arial" w:cs="Arial"/>
        </w:rPr>
        <w:t>each document produced.</w:t>
      </w:r>
    </w:p>
    <w:p w:rsidR="003F1B9A" w:rsidRPr="009E03E6" w:rsidRDefault="003F1B9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br w:type="page"/>
      </w:r>
    </w:p>
    <w:p w:rsidR="000F348A" w:rsidRDefault="000F348A">
      <w:pPr>
        <w:pStyle w:val="BodyTextIndent"/>
        <w:ind w:left="0"/>
        <w:jc w:val="center"/>
        <w:rPr>
          <w:rFonts w:ascii="Arial" w:hAnsi="Arial" w:cs="Arial"/>
          <w:b/>
        </w:rPr>
      </w:pPr>
      <w:r w:rsidRPr="009E03E6">
        <w:rPr>
          <w:rFonts w:ascii="Arial" w:hAnsi="Arial" w:cs="Arial"/>
          <w:b/>
        </w:rPr>
        <w:lastRenderedPageBreak/>
        <w:t>Unified Modeling Language (UML)</w:t>
      </w:r>
    </w:p>
    <w:p w:rsidR="00BB5F20" w:rsidRPr="009E03E6" w:rsidRDefault="00BB5F20">
      <w:pPr>
        <w:pStyle w:val="BodyTextIndent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Class Diagrams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 xml:space="preserve">Reference:  </w:t>
      </w:r>
      <w:r w:rsidRPr="009E03E6">
        <w:rPr>
          <w:rFonts w:ascii="Arial" w:hAnsi="Arial" w:cs="Arial"/>
          <w:b/>
        </w:rPr>
        <w:t>UML Distilled</w:t>
      </w:r>
      <w:r w:rsidRPr="009E03E6">
        <w:rPr>
          <w:rFonts w:ascii="Arial" w:hAnsi="Arial" w:cs="Arial"/>
        </w:rPr>
        <w:t>, 2</w:t>
      </w:r>
      <w:r w:rsidRPr="009E03E6">
        <w:rPr>
          <w:rFonts w:ascii="Arial" w:hAnsi="Arial" w:cs="Arial"/>
          <w:vertAlign w:val="superscript"/>
        </w:rPr>
        <w:t>nd</w:t>
      </w:r>
      <w:r w:rsidRPr="009E03E6">
        <w:rPr>
          <w:rFonts w:ascii="Arial" w:hAnsi="Arial" w:cs="Arial"/>
        </w:rPr>
        <w:t xml:space="preserve"> edition, Martin Fowler and Kendall Scott, 2000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>Note:  The information below has been modified slightly to meet the purposes of CMSC 345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  <w:u w:val="single"/>
        </w:rPr>
      </w:pPr>
      <w:r w:rsidRPr="009E03E6">
        <w:rPr>
          <w:rFonts w:ascii="Arial" w:hAnsi="Arial" w:cs="Arial"/>
          <w:u w:val="single"/>
        </w:rPr>
        <w:t>Symbols: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ab/>
        <w:t>Class – Represented by a box as follows: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656FB2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749300</wp:posOffset>
                </wp:positionV>
                <wp:extent cx="1143000" cy="571500"/>
                <wp:effectExtent l="0" t="0" r="0" b="0"/>
                <wp:wrapNone/>
                <wp:docPr id="3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25" w:rsidRDefault="0055722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Class Name</w:t>
                            </w:r>
                          </w:p>
                        </w:txbxContent>
                      </wps:txbx>
                      <wps:bodyPr rot="0" vert="horz" wrap="square" lIns="182880" tIns="18288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310.05pt;margin-top:59pt;width:90pt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">
                <v:textbox inset="14.4pt,14.4pt">
                  <w:txbxContent>
                    <w:p w:rsidR="00557225" w:rsidRDefault="0055722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Class Name</w:t>
                      </w:r>
                    </w:p>
                  </w:txbxContent>
                </v:textbox>
              </v:shape>
            </w:pict>
          </mc:Fallback>
        </mc:AlternateContent>
      </w:r>
      <w:r w:rsidRPr="009E03E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1320800</wp:posOffset>
                </wp:positionV>
                <wp:extent cx="2171700" cy="342900"/>
                <wp:effectExtent l="0" t="0" r="0" b="0"/>
                <wp:wrapNone/>
                <wp:docPr id="3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225" w:rsidRDefault="0055722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29" type="#_x0000_t202" style="position:absolute;margin-left:85.05pt;margin-top:104pt;width:171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" stroked="f">
                <v:textbox>
                  <w:txbxContent>
                    <w:p w:rsidR="00557225" w:rsidRDefault="0055722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Operations</w:t>
                      </w:r>
                    </w:p>
                  </w:txbxContent>
                </v:textbox>
              </v:shape>
            </w:pict>
          </mc:Fallback>
        </mc:AlternateContent>
      </w:r>
      <w:r w:rsidRPr="009E03E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520700</wp:posOffset>
                </wp:positionV>
                <wp:extent cx="2171700" cy="228600"/>
                <wp:effectExtent l="0" t="0" r="0" b="0"/>
                <wp:wrapNone/>
                <wp:docPr id="2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225" w:rsidRDefault="0055722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Attributes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0" type="#_x0000_t202" style="position:absolute;margin-left:85.05pt;margin-top:41pt;width:171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" stroked="f">
                <v:textbox>
                  <w:txbxContent>
                    <w:p w:rsidR="00557225" w:rsidRDefault="0055722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Attributes</w:t>
                      </w:r>
                    </w:p>
                  </w:txbxContent>
                </v:textbox>
              </v:shape>
            </w:pict>
          </mc:Fallback>
        </mc:AlternateContent>
      </w:r>
      <w:r w:rsidRPr="009E03E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177800</wp:posOffset>
                </wp:positionV>
                <wp:extent cx="2171700" cy="228600"/>
                <wp:effectExtent l="0" t="0" r="0" b="0"/>
                <wp:wrapNone/>
                <wp:docPr id="2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225" w:rsidRDefault="00557225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Class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85.05pt;margin-top:14pt;width:171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xIIhAIAABg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" stroked="f">
                <v:textbox>
                  <w:txbxContent>
                    <w:p w:rsidR="00557225" w:rsidRDefault="00557225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Class Name</w:t>
                      </w:r>
                    </w:p>
                  </w:txbxContent>
                </v:textbox>
              </v:shape>
            </w:pict>
          </mc:Fallback>
        </mc:AlternateContent>
      </w:r>
      <w:r w:rsidRPr="009E03E6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>
                <wp:extent cx="5600700" cy="2286000"/>
                <wp:effectExtent l="0" t="0" r="0" b="0"/>
                <wp:docPr id="27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29340" y="114013"/>
                            <a:ext cx="2281553" cy="19431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29340" y="456872"/>
                            <a:ext cx="2284854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29340" y="1258243"/>
                            <a:ext cx="2284854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8810E6" id="Canvas 9" o:spid="_x0000_s1026" editas="canvas" style="width:441pt;height:180pt;mso-position-horizontal-relative:char;mso-position-vertical-relative:line" coordsize="56007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22860;visibility:visible;mso-wrap-style:square">
                  <v:fill o:detectmouseclick="t"/>
                  <v:path o:connecttype="none"/>
                </v:shape>
                <v:rect id="Rectangle 11" o:spid="_x0000_s1028" style="position:absolute;left:10293;top:1140;width:22815;height:19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<v:line id="Line 12" o:spid="_x0000_s1029" style="position:absolute;visibility:visible;mso-wrap-style:square" from="10293,4568" to="33141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13" o:spid="_x0000_s1030" style="position:absolute;visibility:visible;mso-wrap-style:square" from="10293,12582" to="33141,1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ab/>
        <w:t>Navigability – Represented by a solid line with an arrowhead at one or both ends (unidirectional or bidirectional association, respectively).  Indicates the direction(s) of an association between classes.</w:t>
      </w:r>
      <w:r w:rsidR="006C6D3A" w:rsidRPr="009E03E6">
        <w:rPr>
          <w:rFonts w:ascii="Arial" w:hAnsi="Arial" w:cs="Arial"/>
        </w:rPr>
        <w:t xml:space="preserve">  (Below, A can navigate to B, but not the reverse.)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656FB2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571500" cy="457200"/>
                <wp:effectExtent l="0" t="0" r="0" b="0"/>
                <wp:wrapNone/>
                <wp:docPr id="2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25" w:rsidRPr="006C6D3A" w:rsidRDefault="00557225" w:rsidP="006C6D3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2" style="position:absolute;margin-left:117pt;margin-top:9pt;width:45pt;height:3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">
                <v:textbox>
                  <w:txbxContent>
                    <w:p w:rsidR="00557225" w:rsidRPr="006C6D3A" w:rsidRDefault="00557225" w:rsidP="006C6D3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9E03E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571500" cy="457200"/>
                <wp:effectExtent l="0" t="0" r="0" b="0"/>
                <wp:wrapNone/>
                <wp:docPr id="2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25" w:rsidRPr="006C6D3A" w:rsidRDefault="00557225" w:rsidP="006C6D3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margin-left:3in;margin-top:9pt;width:45pt;height:3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">
                <v:textbox>
                  <w:txbxContent>
                    <w:p w:rsidR="00557225" w:rsidRPr="006C6D3A" w:rsidRDefault="00557225" w:rsidP="006C6D3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9E03E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342900</wp:posOffset>
                </wp:positionV>
                <wp:extent cx="685800" cy="0"/>
                <wp:effectExtent l="0" t="0" r="0" b="0"/>
                <wp:wrapNone/>
                <wp:docPr id="2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C97D1" id="Line 32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7pt" to="3in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DMJwIAAEg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">
                <v:stroke endarrow="open"/>
              </v:line>
            </w:pict>
          </mc:Fallback>
        </mc:AlternateContent>
      </w:r>
      <w:r w:rsidRPr="009E03E6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>
                <wp:extent cx="5943600" cy="685800"/>
                <wp:effectExtent l="0" t="0" r="0" b="0"/>
                <wp:docPr id="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1EB94" id="AutoShape 3" o:spid="_x0000_s1026" style="width:468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656FB2">
      <w:pPr>
        <w:pStyle w:val="BodyTextIndent"/>
        <w:ind w:left="0" w:firstLine="720"/>
        <w:rPr>
          <w:rFonts w:ascii="Arial" w:hAnsi="Arial" w:cs="Arial"/>
        </w:rPr>
      </w:pPr>
      <w:r w:rsidRPr="009E03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41910</wp:posOffset>
                </wp:positionV>
                <wp:extent cx="0" cy="0"/>
                <wp:effectExtent l="0" t="0" r="0" b="0"/>
                <wp:wrapNone/>
                <wp:docPr id="20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3846D" id="Line 9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05pt,3.3pt" to="166.0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"/>
            </w:pict>
          </mc:Fallback>
        </mc:AlternateContent>
      </w:r>
      <w:r w:rsidR="000F348A" w:rsidRPr="009E03E6">
        <w:rPr>
          <w:rFonts w:ascii="Arial" w:hAnsi="Arial" w:cs="Arial"/>
        </w:rPr>
        <w:t xml:space="preserve">Generalization – Represented by a solid line with a hollow arrowhead at one end.  Indicates that one class is a </w:t>
      </w:r>
      <w:r w:rsidR="00034B6D">
        <w:rPr>
          <w:rFonts w:ascii="Arial" w:hAnsi="Arial" w:cs="Arial"/>
        </w:rPr>
        <w:t>generalization</w:t>
      </w:r>
      <w:r w:rsidR="000F348A" w:rsidRPr="009E03E6">
        <w:rPr>
          <w:rFonts w:ascii="Arial" w:hAnsi="Arial" w:cs="Arial"/>
        </w:rPr>
        <w:t xml:space="preserve"> of another.</w:t>
      </w:r>
      <w:r w:rsidR="00034B6D">
        <w:rPr>
          <w:rFonts w:ascii="Arial" w:hAnsi="Arial" w:cs="Arial"/>
        </w:rPr>
        <w:t xml:space="preserve">  (Below, B</w:t>
      </w:r>
      <w:r w:rsidR="009320E6" w:rsidRPr="009E03E6">
        <w:rPr>
          <w:rFonts w:ascii="Arial" w:hAnsi="Arial" w:cs="Arial"/>
        </w:rPr>
        <w:t xml:space="preserve"> is a </w:t>
      </w:r>
      <w:r w:rsidR="00034B6D">
        <w:rPr>
          <w:rFonts w:ascii="Arial" w:hAnsi="Arial" w:cs="Arial"/>
        </w:rPr>
        <w:t>generalization of A</w:t>
      </w:r>
      <w:r w:rsidR="009320E6" w:rsidRPr="009E03E6">
        <w:rPr>
          <w:rFonts w:ascii="Arial" w:hAnsi="Arial" w:cs="Arial"/>
        </w:rPr>
        <w:t>.)</w:t>
      </w:r>
    </w:p>
    <w:p w:rsidR="000F348A" w:rsidRPr="009E03E6" w:rsidRDefault="00656FB2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159385</wp:posOffset>
                </wp:positionV>
                <wp:extent cx="571500" cy="457200"/>
                <wp:effectExtent l="0" t="0" r="0" b="0"/>
                <wp:wrapNone/>
                <wp:docPr id="1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25" w:rsidRPr="009320E6" w:rsidRDefault="00557225" w:rsidP="009320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320E6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34" style="position:absolute;margin-left:121.05pt;margin-top:12.55pt;width:45pt;height:3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">
                <v:textbox>
                  <w:txbxContent>
                    <w:p w:rsidR="00557225" w:rsidRPr="009320E6" w:rsidRDefault="00557225" w:rsidP="009320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320E6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9E03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159385</wp:posOffset>
                </wp:positionV>
                <wp:extent cx="571500" cy="457200"/>
                <wp:effectExtent l="0" t="0" r="0" b="0"/>
                <wp:wrapNone/>
                <wp:docPr id="1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25" w:rsidRPr="009320E6" w:rsidRDefault="00557225" w:rsidP="009320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320E6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5" style="position:absolute;margin-left:220.05pt;margin-top:12.55pt;width:45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">
                <v:textbox>
                  <w:txbxContent>
                    <w:p w:rsidR="00557225" w:rsidRPr="009320E6" w:rsidRDefault="00557225" w:rsidP="009320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320E6"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0F348A" w:rsidRPr="009E03E6" w:rsidRDefault="00656FB2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152400</wp:posOffset>
                </wp:positionV>
                <wp:extent cx="114300" cy="114300"/>
                <wp:effectExtent l="0" t="0" r="0" b="0"/>
                <wp:wrapNone/>
                <wp:docPr id="1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43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DB79A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47" o:spid="_x0000_s1026" type="#_x0000_t5" style="position:absolute;margin-left:211.05pt;margin-top:12pt;width:9pt;height:9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"/>
            </w:pict>
          </mc:Fallback>
        </mc:AlternateContent>
      </w:r>
    </w:p>
    <w:p w:rsidR="000F348A" w:rsidRPr="009E03E6" w:rsidRDefault="00656FB2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34290</wp:posOffset>
                </wp:positionV>
                <wp:extent cx="685800" cy="0"/>
                <wp:effectExtent l="0" t="0" r="0" b="0"/>
                <wp:wrapNone/>
                <wp:docPr id="1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E6657" id="Line 35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05pt,2.7pt" to="220.0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">
                <v:stroke endarrowwidth="wide" endarrowlength="long"/>
              </v:line>
            </w:pict>
          </mc:Fallback>
        </mc:AlternateConten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 w:firstLine="720"/>
        <w:rPr>
          <w:rFonts w:ascii="Arial" w:hAnsi="Arial" w:cs="Arial"/>
        </w:rPr>
      </w:pPr>
      <w:r w:rsidRPr="009E03E6">
        <w:rPr>
          <w:rFonts w:ascii="Arial" w:hAnsi="Arial" w:cs="Arial"/>
        </w:rPr>
        <w:lastRenderedPageBreak/>
        <w:t xml:space="preserve">Composition – Represented by a solid line with a solid diamond at one end.  Indicates that </w:t>
      </w:r>
      <w:r w:rsidR="00844DB4" w:rsidRPr="009E03E6">
        <w:rPr>
          <w:rFonts w:ascii="Arial" w:hAnsi="Arial" w:cs="Arial"/>
        </w:rPr>
        <w:t xml:space="preserve">an instance of </w:t>
      </w:r>
      <w:r w:rsidRPr="009E03E6">
        <w:rPr>
          <w:rFonts w:ascii="Arial" w:hAnsi="Arial" w:cs="Arial"/>
        </w:rPr>
        <w:t>one class</w:t>
      </w:r>
      <w:r w:rsidR="00844DB4" w:rsidRPr="009E03E6">
        <w:rPr>
          <w:rFonts w:ascii="Arial" w:hAnsi="Arial" w:cs="Arial"/>
        </w:rPr>
        <w:t xml:space="preserve"> is </w:t>
      </w:r>
      <w:r w:rsidR="006E09A7" w:rsidRPr="009E03E6">
        <w:rPr>
          <w:rFonts w:ascii="Arial" w:hAnsi="Arial" w:cs="Arial"/>
        </w:rPr>
        <w:t>“owned” by</w:t>
      </w:r>
      <w:r w:rsidR="00D20DCB" w:rsidRPr="009E03E6">
        <w:rPr>
          <w:rFonts w:ascii="Arial" w:hAnsi="Arial" w:cs="Arial"/>
        </w:rPr>
        <w:t xml:space="preserve"> a single</w:t>
      </w:r>
      <w:r w:rsidR="00844DB4" w:rsidRPr="009E03E6">
        <w:rPr>
          <w:rFonts w:ascii="Arial" w:hAnsi="Arial" w:cs="Arial"/>
        </w:rPr>
        <w:t xml:space="preserve"> instance</w:t>
      </w:r>
      <w:r w:rsidR="00D20DCB" w:rsidRPr="009E03E6">
        <w:rPr>
          <w:rFonts w:ascii="Arial" w:hAnsi="Arial" w:cs="Arial"/>
        </w:rPr>
        <w:t xml:space="preserve"> of another</w:t>
      </w:r>
      <w:r w:rsidRPr="009E03E6">
        <w:rPr>
          <w:rFonts w:ascii="Arial" w:hAnsi="Arial" w:cs="Arial"/>
        </w:rPr>
        <w:t>.</w:t>
      </w:r>
      <w:r w:rsidR="00A86FBD" w:rsidRPr="009E03E6">
        <w:rPr>
          <w:rFonts w:ascii="Arial" w:hAnsi="Arial" w:cs="Arial"/>
        </w:rPr>
        <w:t xml:space="preserve">  (Below, an instance of B is</w:t>
      </w:r>
      <w:r w:rsidR="00DA059C" w:rsidRPr="009E03E6">
        <w:rPr>
          <w:rFonts w:ascii="Arial" w:hAnsi="Arial" w:cs="Arial"/>
        </w:rPr>
        <w:t xml:space="preserve"> owned</w:t>
      </w:r>
      <w:r w:rsidR="00A4737C" w:rsidRPr="009E03E6">
        <w:rPr>
          <w:rFonts w:ascii="Arial" w:hAnsi="Arial" w:cs="Arial"/>
        </w:rPr>
        <w:t xml:space="preserve"> by a single</w:t>
      </w:r>
      <w:r w:rsidR="00DA059C" w:rsidRPr="009E03E6">
        <w:rPr>
          <w:rFonts w:ascii="Arial" w:hAnsi="Arial" w:cs="Arial"/>
        </w:rPr>
        <w:t xml:space="preserve"> instance of</w:t>
      </w:r>
      <w:r w:rsidR="00A86FBD" w:rsidRPr="009E03E6">
        <w:rPr>
          <w:rFonts w:ascii="Arial" w:hAnsi="Arial" w:cs="Arial"/>
        </w:rPr>
        <w:t xml:space="preserve"> class A.</w:t>
      </w:r>
      <w:r w:rsidR="00686281" w:rsidRPr="009E03E6">
        <w:rPr>
          <w:rFonts w:ascii="Arial" w:hAnsi="Arial" w:cs="Arial"/>
        </w:rPr>
        <w:t xml:space="preserve">  Note: if an instance of A is deallocated, the associated instance(s) of B are also deallocated.</w:t>
      </w:r>
      <w:r w:rsidR="00A86FBD" w:rsidRPr="009E03E6">
        <w:rPr>
          <w:rFonts w:ascii="Arial" w:hAnsi="Arial" w:cs="Arial"/>
        </w:rPr>
        <w:t>)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656FB2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213360</wp:posOffset>
                </wp:positionV>
                <wp:extent cx="685800" cy="0"/>
                <wp:effectExtent l="0" t="0" r="0" b="0"/>
                <wp:wrapNone/>
                <wp:docPr id="15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DAEC7" id="Line 12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35pt,16.8pt" to="217.3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t1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"/>
            </w:pict>
          </mc:Fallback>
        </mc:AlternateContent>
      </w:r>
      <w:r w:rsidRPr="009E03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-20320</wp:posOffset>
                </wp:positionV>
                <wp:extent cx="571500" cy="457200"/>
                <wp:effectExtent l="0" t="0" r="0" b="0"/>
                <wp:wrapNone/>
                <wp:docPr id="14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25" w:rsidRPr="001A25E7" w:rsidRDefault="00557225" w:rsidP="001A25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036" style="position:absolute;margin-left:217.35pt;margin-top:-1.6pt;width:4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">
                <v:textbox>
                  <w:txbxContent>
                    <w:p w:rsidR="00557225" w:rsidRPr="001A25E7" w:rsidRDefault="00557225" w:rsidP="001A25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9E03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-20320</wp:posOffset>
                </wp:positionV>
                <wp:extent cx="571500" cy="457200"/>
                <wp:effectExtent l="0" t="0" r="0" b="0"/>
                <wp:wrapNone/>
                <wp:docPr id="13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25" w:rsidRPr="001A25E7" w:rsidRDefault="00557225" w:rsidP="001A25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5" o:spid="_x0000_s1037" style="position:absolute;margin-left:118.35pt;margin-top:-1.6pt;width:4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">
                <v:textbox>
                  <w:txbxContent>
                    <w:p w:rsidR="00557225" w:rsidRPr="001A25E7" w:rsidRDefault="00557225" w:rsidP="001A25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9E03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156210</wp:posOffset>
                </wp:positionV>
                <wp:extent cx="228600" cy="114300"/>
                <wp:effectExtent l="0" t="0" r="0" b="0"/>
                <wp:wrapNone/>
                <wp:docPr id="12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22D9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28" o:spid="_x0000_s1026" type="#_x0000_t4" style="position:absolute;margin-left:163.35pt;margin-top:12.3pt;width:18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" fillcolor="black"/>
            </w:pict>
          </mc:Fallback>
        </mc:AlternateConten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3D511C" w:rsidRDefault="003D511C">
      <w:pPr>
        <w:pStyle w:val="BodyTextIndent"/>
        <w:ind w:left="0" w:firstLine="720"/>
        <w:rPr>
          <w:rFonts w:ascii="Arial" w:hAnsi="Arial" w:cs="Arial"/>
        </w:rPr>
      </w:pPr>
    </w:p>
    <w:p w:rsidR="003D511C" w:rsidRDefault="003D511C">
      <w:pPr>
        <w:pStyle w:val="BodyTextIndent"/>
        <w:ind w:left="0" w:firstLine="720"/>
        <w:rPr>
          <w:rFonts w:ascii="Arial" w:hAnsi="Arial" w:cs="Arial"/>
        </w:rPr>
      </w:pPr>
      <w:r>
        <w:rPr>
          <w:rFonts w:ascii="Arial" w:hAnsi="Arial" w:cs="Arial"/>
        </w:rPr>
        <w:t>Dependency – Represented by a dashed line with an arrowhead at one end. Indicates that one class depends on the interface to another class. (Below, an instance of A is dependent on the interface to an instance of B.)</w:t>
      </w:r>
    </w:p>
    <w:p w:rsidR="003D511C" w:rsidRDefault="003D511C">
      <w:pPr>
        <w:pStyle w:val="BodyTextIndent"/>
        <w:ind w:left="0" w:firstLine="720"/>
        <w:rPr>
          <w:rFonts w:ascii="Arial" w:hAnsi="Arial" w:cs="Arial"/>
        </w:rPr>
      </w:pPr>
    </w:p>
    <w:p w:rsidR="003D511C" w:rsidRPr="009E03E6" w:rsidRDefault="00656FB2" w:rsidP="003D511C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571500" cy="457200"/>
                <wp:effectExtent l="0" t="0" r="0" b="0"/>
                <wp:wrapNone/>
                <wp:docPr id="11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25" w:rsidRPr="006C6D3A" w:rsidRDefault="00557225" w:rsidP="003D51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38" style="position:absolute;margin-left:117pt;margin-top:9pt;width:4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">
                <v:textbox>
                  <w:txbxContent>
                    <w:p w:rsidR="00557225" w:rsidRPr="006C6D3A" w:rsidRDefault="00557225" w:rsidP="003D51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9E03E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571500" cy="457200"/>
                <wp:effectExtent l="0" t="0" r="0" b="0"/>
                <wp:wrapNone/>
                <wp:docPr id="10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25" w:rsidRPr="006C6D3A" w:rsidRDefault="00557225" w:rsidP="003D51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039" style="position:absolute;margin-left:3in;margin-top:9pt;width:4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">
                <v:textbox>
                  <w:txbxContent>
                    <w:p w:rsidR="00557225" w:rsidRPr="006C6D3A" w:rsidRDefault="00557225" w:rsidP="003D51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9E03E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342900</wp:posOffset>
                </wp:positionV>
                <wp:extent cx="685800" cy="0"/>
                <wp:effectExtent l="0" t="0" r="0" b="0"/>
                <wp:wrapNone/>
                <wp:docPr id="9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284B1" id="Line 13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7pt" to="3in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">
                <v:stroke dashstyle="dash" endarrow="open"/>
              </v:line>
            </w:pict>
          </mc:Fallback>
        </mc:AlternateContent>
      </w:r>
      <w:r w:rsidRPr="009E03E6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>
                <wp:extent cx="5943600" cy="685800"/>
                <wp:effectExtent l="0" t="0" r="0" b="0"/>
                <wp:docPr id="1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F529E" id="AutoShape 4" o:spid="_x0000_s1026" style="width:468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" filled="f" stroked="f">
                <o:lock v:ext="edit" aspectratio="t"/>
                <w10:anchorlock/>
              </v:rect>
            </w:pict>
          </mc:Fallback>
        </mc:AlternateContent>
      </w:r>
    </w:p>
    <w:p w:rsidR="003D511C" w:rsidRDefault="003D511C">
      <w:pPr>
        <w:pStyle w:val="BodyTextIndent"/>
        <w:ind w:left="0" w:firstLine="720"/>
        <w:rPr>
          <w:rFonts w:ascii="Arial" w:hAnsi="Arial" w:cs="Arial"/>
        </w:rPr>
      </w:pPr>
    </w:p>
    <w:p w:rsidR="003D511C" w:rsidRDefault="003D511C">
      <w:pPr>
        <w:pStyle w:val="BodyTextIndent"/>
        <w:ind w:left="0" w:firstLine="72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 w:firstLine="720"/>
        <w:rPr>
          <w:rFonts w:ascii="Arial" w:hAnsi="Arial" w:cs="Arial"/>
        </w:rPr>
      </w:pPr>
      <w:r w:rsidRPr="009E03E6">
        <w:rPr>
          <w:rFonts w:ascii="Arial" w:hAnsi="Arial" w:cs="Arial"/>
        </w:rPr>
        <w:t xml:space="preserve">Multiplicity – Indicates how many </w:t>
      </w:r>
      <w:r w:rsidR="0076333D" w:rsidRPr="009E03E6">
        <w:rPr>
          <w:rFonts w:ascii="Arial" w:hAnsi="Arial" w:cs="Arial"/>
        </w:rPr>
        <w:t xml:space="preserve">instances </w:t>
      </w:r>
      <w:r w:rsidRPr="009E03E6">
        <w:rPr>
          <w:rFonts w:ascii="Arial" w:hAnsi="Arial" w:cs="Arial"/>
        </w:rPr>
        <w:t>of one class type are associated with another</w:t>
      </w:r>
      <w:r w:rsidR="002B7785" w:rsidRPr="009E03E6">
        <w:rPr>
          <w:rFonts w:ascii="Arial" w:hAnsi="Arial" w:cs="Arial"/>
        </w:rPr>
        <w:t xml:space="preserve"> class</w:t>
      </w:r>
      <w:r w:rsidRPr="009E03E6">
        <w:rPr>
          <w:rFonts w:ascii="Arial" w:hAnsi="Arial" w:cs="Arial"/>
        </w:rPr>
        <w:t>.</w:t>
      </w:r>
      <w:r w:rsidR="009177F2" w:rsidRPr="009E03E6">
        <w:rPr>
          <w:rFonts w:ascii="Arial" w:hAnsi="Arial" w:cs="Arial"/>
        </w:rPr>
        <w:t xml:space="preserve">  (Below, 1 to 5 instances of class </w:t>
      </w:r>
      <w:proofErr w:type="gramStart"/>
      <w:r w:rsidR="009177F2" w:rsidRPr="009E03E6">
        <w:rPr>
          <w:rFonts w:ascii="Arial" w:hAnsi="Arial" w:cs="Arial"/>
        </w:rPr>
        <w:t>A</w:t>
      </w:r>
      <w:proofErr w:type="gramEnd"/>
      <w:r w:rsidR="009177F2" w:rsidRPr="009E03E6">
        <w:rPr>
          <w:rFonts w:ascii="Arial" w:hAnsi="Arial" w:cs="Arial"/>
        </w:rPr>
        <w:t xml:space="preserve"> are associated with class</w:t>
      </w:r>
      <w:r w:rsidR="002B7785" w:rsidRPr="009E03E6">
        <w:rPr>
          <w:rFonts w:ascii="Arial" w:hAnsi="Arial" w:cs="Arial"/>
        </w:rPr>
        <w:t xml:space="preserve"> B.)</w:t>
      </w:r>
    </w:p>
    <w:p w:rsidR="000F348A" w:rsidRPr="009E03E6" w:rsidRDefault="00656FB2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223520</wp:posOffset>
                </wp:positionV>
                <wp:extent cx="571500" cy="457200"/>
                <wp:effectExtent l="0" t="0" r="0" b="0"/>
                <wp:wrapNone/>
                <wp:docPr id="8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25" w:rsidRPr="00EE6CA8" w:rsidRDefault="00557225" w:rsidP="00EE6CA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40" style="position:absolute;margin-left:220.05pt;margin-top:17.6pt;width:4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">
                <v:textbox>
                  <w:txbxContent>
                    <w:p w:rsidR="00557225" w:rsidRPr="00EE6CA8" w:rsidRDefault="00557225" w:rsidP="00EE6CA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9E03E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223520</wp:posOffset>
                </wp:positionV>
                <wp:extent cx="571500" cy="457200"/>
                <wp:effectExtent l="0" t="0" r="0" b="0"/>
                <wp:wrapNone/>
                <wp:docPr id="7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25" w:rsidRPr="00EE6CA8" w:rsidRDefault="00557225" w:rsidP="00EE6CA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41" style="position:absolute;margin-left:121.05pt;margin-top:17.6pt;width:4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">
                <v:textbox>
                  <w:txbxContent>
                    <w:p w:rsidR="00557225" w:rsidRPr="00EE6CA8" w:rsidRDefault="00557225" w:rsidP="00EE6CA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9E03E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109220</wp:posOffset>
                </wp:positionV>
                <wp:extent cx="5943600" cy="685800"/>
                <wp:effectExtent l="0" t="0" r="0" b="0"/>
                <wp:wrapNone/>
                <wp:docPr id="6" name="Auto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5943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4B5EB" id="AutoShape 74" o:spid="_x0000_s1026" style="position:absolute;margin-left:4.05pt;margin-top:8.6pt;width:468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" filled="f" stroked="f">
                <o:lock v:ext="edit" aspectratio="t" text="t"/>
              </v:rect>
            </w:pict>
          </mc:Fallback>
        </mc:AlternateContent>
      </w:r>
    </w:p>
    <w:p w:rsidR="000F348A" w:rsidRPr="009E03E6" w:rsidRDefault="00656FB2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48260</wp:posOffset>
                </wp:positionV>
                <wp:extent cx="571500" cy="228600"/>
                <wp:effectExtent l="0" t="0" r="0" b="0"/>
                <wp:wrapNone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225" w:rsidRDefault="00557225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42" type="#_x0000_t202" style="position:absolute;margin-left:175.05pt;margin-top:3.8pt;width:4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" stroked="f">
                <v:textbox inset="0,,0">
                  <w:txbxContent>
                    <w:p w:rsidR="00557225" w:rsidRDefault="00557225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b/>
                          <w:bCs/>
                          <w:sz w:val="20"/>
                        </w:rPr>
                        <w:t>. .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0F348A" w:rsidRPr="009E03E6" w:rsidRDefault="00656FB2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101600</wp:posOffset>
                </wp:positionV>
                <wp:extent cx="685800" cy="0"/>
                <wp:effectExtent l="0" t="0" r="0" b="0"/>
                <wp:wrapNone/>
                <wp:docPr id="4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504BD" id="Line 7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05pt,8pt" to="220.0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o3EgIAACgEAAAOAAAAZHJzL2Uyb0RvYy54bWysU8GO2jAQvVfqP1i+QxIa2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"/>
            </w:pict>
          </mc:Fallback>
        </mc:AlternateConten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>Note:  We will not be using any other symbols in our class diagrams.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  <w:u w:val="single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  <w:u w:val="single"/>
        </w:rPr>
      </w:pPr>
      <w:r w:rsidRPr="009E03E6">
        <w:rPr>
          <w:rFonts w:ascii="Arial" w:hAnsi="Arial" w:cs="Arial"/>
          <w:u w:val="single"/>
        </w:rPr>
        <w:t>Format for class attributes: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 w:firstLine="720"/>
        <w:rPr>
          <w:rFonts w:ascii="Arial" w:hAnsi="Arial" w:cs="Arial"/>
        </w:rPr>
      </w:pPr>
      <w:proofErr w:type="gramStart"/>
      <w:r w:rsidRPr="009E03E6">
        <w:rPr>
          <w:rFonts w:ascii="Arial" w:hAnsi="Arial" w:cs="Arial"/>
          <w:i/>
        </w:rPr>
        <w:t>visibility</w:t>
      </w:r>
      <w:proofErr w:type="gramEnd"/>
      <w:r w:rsidRPr="009E03E6">
        <w:rPr>
          <w:rFonts w:ascii="Arial" w:hAnsi="Arial" w:cs="Arial"/>
          <w:i/>
        </w:rPr>
        <w:t xml:space="preserve"> name </w:t>
      </w:r>
      <w:r w:rsidRPr="009E03E6">
        <w:rPr>
          <w:rFonts w:ascii="Arial" w:hAnsi="Arial" w:cs="Arial"/>
        </w:rPr>
        <w:t>:</w:t>
      </w:r>
      <w:r w:rsidRPr="009E03E6">
        <w:rPr>
          <w:rFonts w:ascii="Arial" w:hAnsi="Arial" w:cs="Arial"/>
          <w:i/>
        </w:rPr>
        <w:t xml:space="preserve"> type </w:t>
      </w:r>
      <w:r w:rsidRPr="009E03E6">
        <w:rPr>
          <w:rFonts w:ascii="Arial" w:hAnsi="Arial" w:cs="Arial"/>
        </w:rPr>
        <w:t xml:space="preserve">= </w:t>
      </w:r>
      <w:proofErr w:type="spellStart"/>
      <w:r w:rsidRPr="009E03E6">
        <w:rPr>
          <w:rFonts w:ascii="Arial" w:hAnsi="Arial" w:cs="Arial"/>
          <w:i/>
        </w:rPr>
        <w:t>defaultValue</w:t>
      </w:r>
      <w:proofErr w:type="spellEnd"/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ab/>
      </w:r>
      <w:proofErr w:type="gramStart"/>
      <w:r w:rsidRPr="009E03E6">
        <w:rPr>
          <w:rFonts w:ascii="Arial" w:hAnsi="Arial" w:cs="Arial"/>
        </w:rPr>
        <w:t xml:space="preserve">where  </w:t>
      </w:r>
      <w:r w:rsidRPr="009E03E6">
        <w:rPr>
          <w:rFonts w:ascii="Arial" w:hAnsi="Arial" w:cs="Arial"/>
          <w:i/>
        </w:rPr>
        <w:t>visibility</w:t>
      </w:r>
      <w:proofErr w:type="gramEnd"/>
      <w:r w:rsidRPr="009E03E6">
        <w:rPr>
          <w:rFonts w:ascii="Arial" w:hAnsi="Arial" w:cs="Arial"/>
        </w:rPr>
        <w:t xml:space="preserve">  =  + for public, # for protected, - for private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 xml:space="preserve">                        </w:t>
      </w:r>
      <w:proofErr w:type="gramStart"/>
      <w:r w:rsidRPr="009E03E6">
        <w:rPr>
          <w:rFonts w:ascii="Arial" w:hAnsi="Arial" w:cs="Arial"/>
          <w:i/>
        </w:rPr>
        <w:t>name</w:t>
      </w:r>
      <w:r w:rsidRPr="009E03E6">
        <w:rPr>
          <w:rFonts w:ascii="Arial" w:hAnsi="Arial" w:cs="Arial"/>
        </w:rPr>
        <w:t xml:space="preserve">  =</w:t>
      </w:r>
      <w:proofErr w:type="gramEnd"/>
      <w:r w:rsidRPr="009E03E6">
        <w:rPr>
          <w:rFonts w:ascii="Arial" w:hAnsi="Arial" w:cs="Arial"/>
        </w:rPr>
        <w:t xml:space="preserve">  attribute name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 xml:space="preserve">                        </w:t>
      </w:r>
      <w:proofErr w:type="gramStart"/>
      <w:r w:rsidRPr="009E03E6">
        <w:rPr>
          <w:rFonts w:ascii="Arial" w:hAnsi="Arial" w:cs="Arial"/>
          <w:i/>
          <w:iCs/>
        </w:rPr>
        <w:t>type</w:t>
      </w:r>
      <w:r w:rsidRPr="009E03E6">
        <w:rPr>
          <w:rFonts w:ascii="Arial" w:hAnsi="Arial" w:cs="Arial"/>
        </w:rPr>
        <w:t xml:space="preserve">  =</w:t>
      </w:r>
      <w:proofErr w:type="gramEnd"/>
      <w:r w:rsidRPr="009E03E6">
        <w:rPr>
          <w:rFonts w:ascii="Arial" w:hAnsi="Arial" w:cs="Arial"/>
        </w:rPr>
        <w:t xml:space="preserve">  data type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 xml:space="preserve">                        </w:t>
      </w:r>
      <w:proofErr w:type="spellStart"/>
      <w:proofErr w:type="gramStart"/>
      <w:r w:rsidRPr="009E03E6">
        <w:rPr>
          <w:rFonts w:ascii="Arial" w:hAnsi="Arial" w:cs="Arial"/>
          <w:i/>
          <w:iCs/>
        </w:rPr>
        <w:t>defaultValue</w:t>
      </w:r>
      <w:proofErr w:type="spellEnd"/>
      <w:r w:rsidRPr="009E03E6">
        <w:rPr>
          <w:rFonts w:ascii="Arial" w:hAnsi="Arial" w:cs="Arial"/>
          <w:i/>
          <w:iCs/>
        </w:rPr>
        <w:t xml:space="preserve"> </w:t>
      </w:r>
      <w:r w:rsidRPr="009E03E6">
        <w:rPr>
          <w:rFonts w:ascii="Arial" w:hAnsi="Arial" w:cs="Arial"/>
        </w:rPr>
        <w:t xml:space="preserve"> =</w:t>
      </w:r>
      <w:proofErr w:type="gramEnd"/>
      <w:r w:rsidRPr="009E03E6">
        <w:rPr>
          <w:rFonts w:ascii="Arial" w:hAnsi="Arial" w:cs="Arial"/>
        </w:rPr>
        <w:t xml:space="preserve">  default value</w:t>
      </w:r>
    </w:p>
    <w:p w:rsidR="000F348A" w:rsidRPr="009E03E6" w:rsidRDefault="00413612">
      <w:pPr>
        <w:pStyle w:val="BodyTextIndent"/>
        <w:ind w:left="0"/>
        <w:rPr>
          <w:rFonts w:ascii="Arial" w:hAnsi="Arial" w:cs="Arial"/>
          <w:u w:val="single"/>
        </w:rPr>
      </w:pPr>
      <w:r>
        <w:rPr>
          <w:rFonts w:ascii="Arial" w:hAnsi="Arial" w:cs="Arial"/>
        </w:rPr>
        <w:br w:type="page"/>
      </w:r>
      <w:r w:rsidR="000F348A" w:rsidRPr="009E03E6">
        <w:rPr>
          <w:rFonts w:ascii="Arial" w:hAnsi="Arial" w:cs="Arial"/>
          <w:u w:val="single"/>
        </w:rPr>
        <w:lastRenderedPageBreak/>
        <w:t>Format for class operations: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ab/>
      </w:r>
      <w:proofErr w:type="gramStart"/>
      <w:r w:rsidRPr="009E03E6">
        <w:rPr>
          <w:rFonts w:ascii="Arial" w:hAnsi="Arial" w:cs="Arial"/>
        </w:rPr>
        <w:t>v</w:t>
      </w:r>
      <w:r w:rsidRPr="009E03E6">
        <w:rPr>
          <w:rFonts w:ascii="Arial" w:hAnsi="Arial" w:cs="Arial"/>
          <w:i/>
        </w:rPr>
        <w:t>isibility</w:t>
      </w:r>
      <w:proofErr w:type="gramEnd"/>
      <w:r w:rsidRPr="009E03E6">
        <w:rPr>
          <w:rFonts w:ascii="Arial" w:hAnsi="Arial" w:cs="Arial"/>
          <w:i/>
        </w:rPr>
        <w:t xml:space="preserve"> name</w:t>
      </w:r>
      <w:r w:rsidRPr="009E03E6">
        <w:rPr>
          <w:rFonts w:ascii="Arial" w:hAnsi="Arial" w:cs="Arial"/>
        </w:rPr>
        <w:t xml:space="preserve"> (</w:t>
      </w:r>
      <w:r w:rsidRPr="009E03E6">
        <w:rPr>
          <w:rFonts w:ascii="Arial" w:hAnsi="Arial" w:cs="Arial"/>
          <w:i/>
        </w:rPr>
        <w:t>parameter-list</w:t>
      </w:r>
      <w:r w:rsidRPr="009E03E6">
        <w:rPr>
          <w:rFonts w:ascii="Arial" w:hAnsi="Arial" w:cs="Arial"/>
        </w:rPr>
        <w:t xml:space="preserve">) : </w:t>
      </w:r>
      <w:r w:rsidRPr="009E03E6">
        <w:rPr>
          <w:rFonts w:ascii="Arial" w:hAnsi="Arial" w:cs="Arial"/>
          <w:i/>
        </w:rPr>
        <w:t>return-type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ab/>
      </w:r>
      <w:proofErr w:type="gramStart"/>
      <w:r w:rsidRPr="009E03E6">
        <w:rPr>
          <w:rFonts w:ascii="Arial" w:hAnsi="Arial" w:cs="Arial"/>
        </w:rPr>
        <w:t xml:space="preserve">where  </w:t>
      </w:r>
      <w:r w:rsidRPr="009E03E6">
        <w:rPr>
          <w:rFonts w:ascii="Arial" w:hAnsi="Arial" w:cs="Arial"/>
          <w:i/>
        </w:rPr>
        <w:t>visibility</w:t>
      </w:r>
      <w:proofErr w:type="gramEnd"/>
      <w:r w:rsidRPr="009E03E6">
        <w:rPr>
          <w:rFonts w:ascii="Arial" w:hAnsi="Arial" w:cs="Arial"/>
        </w:rPr>
        <w:t xml:space="preserve">  =  + for public,  # for protected,  - for private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ab/>
        <w:t xml:space="preserve">            </w:t>
      </w:r>
      <w:proofErr w:type="gramStart"/>
      <w:r w:rsidRPr="009E03E6">
        <w:rPr>
          <w:rFonts w:ascii="Arial" w:hAnsi="Arial" w:cs="Arial"/>
          <w:i/>
        </w:rPr>
        <w:t>name</w:t>
      </w:r>
      <w:r w:rsidRPr="009E03E6">
        <w:rPr>
          <w:rFonts w:ascii="Arial" w:hAnsi="Arial" w:cs="Arial"/>
        </w:rPr>
        <w:t xml:space="preserve">  =</w:t>
      </w:r>
      <w:proofErr w:type="gramEnd"/>
      <w:r w:rsidRPr="009E03E6">
        <w:rPr>
          <w:rFonts w:ascii="Arial" w:hAnsi="Arial" w:cs="Arial"/>
        </w:rPr>
        <w:t xml:space="preserve">  operation name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 xml:space="preserve">                        </w:t>
      </w:r>
      <w:r w:rsidRPr="009E03E6">
        <w:rPr>
          <w:rFonts w:ascii="Arial" w:hAnsi="Arial" w:cs="Arial"/>
          <w:i/>
        </w:rPr>
        <w:t>parameter-</w:t>
      </w:r>
      <w:proofErr w:type="gramStart"/>
      <w:r w:rsidRPr="009E03E6">
        <w:rPr>
          <w:rFonts w:ascii="Arial" w:hAnsi="Arial" w:cs="Arial"/>
          <w:i/>
        </w:rPr>
        <w:t xml:space="preserve">list </w:t>
      </w:r>
      <w:r w:rsidRPr="009E03E6">
        <w:rPr>
          <w:rFonts w:ascii="Arial" w:hAnsi="Arial" w:cs="Arial"/>
        </w:rPr>
        <w:t xml:space="preserve"> =</w:t>
      </w:r>
      <w:proofErr w:type="gramEnd"/>
      <w:r w:rsidRPr="009E03E6">
        <w:rPr>
          <w:rFonts w:ascii="Arial" w:hAnsi="Arial" w:cs="Arial"/>
        </w:rPr>
        <w:t xml:space="preserve">  comma-separated parameters with the syntax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 xml:space="preserve">                                                       </w:t>
      </w:r>
      <w:proofErr w:type="gramStart"/>
      <w:r w:rsidRPr="009E03E6">
        <w:rPr>
          <w:rFonts w:ascii="Arial" w:hAnsi="Arial" w:cs="Arial"/>
          <w:i/>
        </w:rPr>
        <w:t>direction</w:t>
      </w:r>
      <w:proofErr w:type="gramEnd"/>
      <w:r w:rsidRPr="009E03E6">
        <w:rPr>
          <w:rFonts w:ascii="Arial" w:hAnsi="Arial" w:cs="Arial"/>
          <w:i/>
        </w:rPr>
        <w:t xml:space="preserve"> name </w:t>
      </w:r>
      <w:r w:rsidRPr="009E03E6">
        <w:rPr>
          <w:rFonts w:ascii="Arial" w:hAnsi="Arial" w:cs="Arial"/>
        </w:rPr>
        <w:t xml:space="preserve">: </w:t>
      </w:r>
      <w:r w:rsidRPr="009E03E6">
        <w:rPr>
          <w:rFonts w:ascii="Arial" w:hAnsi="Arial" w:cs="Arial"/>
          <w:i/>
        </w:rPr>
        <w:t>type</w:t>
      </w:r>
      <w:r w:rsidRPr="009E03E6">
        <w:rPr>
          <w:rFonts w:ascii="Arial" w:hAnsi="Arial" w:cs="Arial"/>
        </w:rPr>
        <w:t xml:space="preserve"> = </w:t>
      </w:r>
      <w:proofErr w:type="spellStart"/>
      <w:r w:rsidRPr="009E03E6">
        <w:rPr>
          <w:rFonts w:ascii="Arial" w:hAnsi="Arial" w:cs="Arial"/>
          <w:i/>
        </w:rPr>
        <w:t>defaultValue</w:t>
      </w:r>
      <w:proofErr w:type="spellEnd"/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 xml:space="preserve">                                                       </w:t>
      </w:r>
      <w:proofErr w:type="gramStart"/>
      <w:r w:rsidRPr="009E03E6">
        <w:rPr>
          <w:rFonts w:ascii="Arial" w:hAnsi="Arial" w:cs="Arial"/>
        </w:rPr>
        <w:t xml:space="preserve">where  </w:t>
      </w:r>
      <w:r w:rsidRPr="009E03E6">
        <w:rPr>
          <w:rFonts w:ascii="Arial" w:hAnsi="Arial" w:cs="Arial"/>
          <w:i/>
        </w:rPr>
        <w:t>direction</w:t>
      </w:r>
      <w:proofErr w:type="gramEnd"/>
      <w:r w:rsidRPr="009E03E6">
        <w:rPr>
          <w:rFonts w:ascii="Arial" w:hAnsi="Arial" w:cs="Arial"/>
          <w:i/>
        </w:rPr>
        <w:t xml:space="preserve"> </w:t>
      </w:r>
      <w:r w:rsidRPr="009E03E6">
        <w:rPr>
          <w:rFonts w:ascii="Arial" w:hAnsi="Arial" w:cs="Arial"/>
        </w:rPr>
        <w:t xml:space="preserve"> =  in      for input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 xml:space="preserve">                                                                                       </w:t>
      </w:r>
      <w:proofErr w:type="gramStart"/>
      <w:r w:rsidRPr="009E03E6">
        <w:rPr>
          <w:rFonts w:ascii="Arial" w:hAnsi="Arial" w:cs="Arial"/>
        </w:rPr>
        <w:t>out</w:t>
      </w:r>
      <w:proofErr w:type="gramEnd"/>
      <w:r w:rsidRPr="009E03E6">
        <w:rPr>
          <w:rFonts w:ascii="Arial" w:hAnsi="Arial" w:cs="Arial"/>
        </w:rPr>
        <w:t xml:space="preserve">     for output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 xml:space="preserve">                                                                                       </w:t>
      </w:r>
      <w:proofErr w:type="spellStart"/>
      <w:proofErr w:type="gramStart"/>
      <w:r w:rsidRPr="009E03E6">
        <w:rPr>
          <w:rFonts w:ascii="Arial" w:hAnsi="Arial" w:cs="Arial"/>
        </w:rPr>
        <w:t>inout</w:t>
      </w:r>
      <w:proofErr w:type="spellEnd"/>
      <w:r w:rsidRPr="009E03E6">
        <w:rPr>
          <w:rFonts w:ascii="Arial" w:hAnsi="Arial" w:cs="Arial"/>
        </w:rPr>
        <w:t xml:space="preserve">  for</w:t>
      </w:r>
      <w:proofErr w:type="gramEnd"/>
      <w:r w:rsidRPr="009E03E6">
        <w:rPr>
          <w:rFonts w:ascii="Arial" w:hAnsi="Arial" w:cs="Arial"/>
        </w:rPr>
        <w:t xml:space="preserve"> input/output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ab/>
      </w:r>
      <w:r w:rsidRPr="009E03E6">
        <w:rPr>
          <w:rFonts w:ascii="Arial" w:hAnsi="Arial" w:cs="Arial"/>
        </w:rPr>
        <w:tab/>
      </w:r>
      <w:r w:rsidRPr="009E03E6">
        <w:rPr>
          <w:rFonts w:ascii="Arial" w:hAnsi="Arial" w:cs="Arial"/>
        </w:rPr>
        <w:tab/>
      </w:r>
      <w:r w:rsidRPr="009E03E6">
        <w:rPr>
          <w:rFonts w:ascii="Arial" w:hAnsi="Arial" w:cs="Arial"/>
        </w:rPr>
        <w:tab/>
      </w:r>
      <w:r w:rsidRPr="009E03E6">
        <w:rPr>
          <w:rFonts w:ascii="Arial" w:hAnsi="Arial" w:cs="Arial"/>
        </w:rPr>
        <w:tab/>
        <w:t xml:space="preserve">       </w:t>
      </w:r>
      <w:proofErr w:type="gramStart"/>
      <w:r w:rsidRPr="009E03E6">
        <w:rPr>
          <w:rFonts w:ascii="Arial" w:hAnsi="Arial" w:cs="Arial"/>
          <w:i/>
        </w:rPr>
        <w:t>name</w:t>
      </w:r>
      <w:proofErr w:type="gramEnd"/>
      <w:r w:rsidRPr="009E03E6">
        <w:rPr>
          <w:rFonts w:ascii="Arial" w:hAnsi="Arial" w:cs="Arial"/>
        </w:rPr>
        <w:t xml:space="preserve"> = parameter name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ab/>
      </w:r>
      <w:r w:rsidRPr="009E03E6">
        <w:rPr>
          <w:rFonts w:ascii="Arial" w:hAnsi="Arial" w:cs="Arial"/>
        </w:rPr>
        <w:tab/>
      </w:r>
      <w:r w:rsidRPr="009E03E6">
        <w:rPr>
          <w:rFonts w:ascii="Arial" w:hAnsi="Arial" w:cs="Arial"/>
        </w:rPr>
        <w:tab/>
      </w:r>
      <w:r w:rsidRPr="009E03E6">
        <w:rPr>
          <w:rFonts w:ascii="Arial" w:hAnsi="Arial" w:cs="Arial"/>
        </w:rPr>
        <w:tab/>
      </w:r>
      <w:r w:rsidRPr="009E03E6">
        <w:rPr>
          <w:rFonts w:ascii="Arial" w:hAnsi="Arial" w:cs="Arial"/>
        </w:rPr>
        <w:tab/>
        <w:t xml:space="preserve">       </w:t>
      </w:r>
      <w:proofErr w:type="gramStart"/>
      <w:r w:rsidRPr="009E03E6">
        <w:rPr>
          <w:rFonts w:ascii="Arial" w:hAnsi="Arial" w:cs="Arial"/>
          <w:i/>
        </w:rPr>
        <w:t>type</w:t>
      </w:r>
      <w:proofErr w:type="gramEnd"/>
      <w:r w:rsidRPr="009E03E6">
        <w:rPr>
          <w:rFonts w:ascii="Arial" w:hAnsi="Arial" w:cs="Arial"/>
        </w:rPr>
        <w:t xml:space="preserve"> = parameter type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ab/>
      </w:r>
      <w:r w:rsidRPr="009E03E6">
        <w:rPr>
          <w:rFonts w:ascii="Arial" w:hAnsi="Arial" w:cs="Arial"/>
        </w:rPr>
        <w:tab/>
      </w:r>
      <w:r w:rsidRPr="009E03E6">
        <w:rPr>
          <w:rFonts w:ascii="Arial" w:hAnsi="Arial" w:cs="Arial"/>
        </w:rPr>
        <w:tab/>
      </w:r>
      <w:r w:rsidRPr="009E03E6">
        <w:rPr>
          <w:rFonts w:ascii="Arial" w:hAnsi="Arial" w:cs="Arial"/>
        </w:rPr>
        <w:tab/>
      </w:r>
      <w:r w:rsidRPr="009E03E6">
        <w:rPr>
          <w:rFonts w:ascii="Arial" w:hAnsi="Arial" w:cs="Arial"/>
        </w:rPr>
        <w:tab/>
        <w:t xml:space="preserve">       </w:t>
      </w:r>
      <w:proofErr w:type="spellStart"/>
      <w:proofErr w:type="gramStart"/>
      <w:r w:rsidRPr="009E03E6">
        <w:rPr>
          <w:rFonts w:ascii="Arial" w:hAnsi="Arial" w:cs="Arial"/>
          <w:i/>
        </w:rPr>
        <w:t>defaultValue</w:t>
      </w:r>
      <w:proofErr w:type="spellEnd"/>
      <w:proofErr w:type="gramEnd"/>
      <w:r w:rsidRPr="009E03E6">
        <w:rPr>
          <w:rFonts w:ascii="Arial" w:hAnsi="Arial" w:cs="Arial"/>
        </w:rPr>
        <w:t xml:space="preserve"> = default value</w:t>
      </w:r>
    </w:p>
    <w:p w:rsidR="000F348A" w:rsidRPr="009E03E6" w:rsidRDefault="000F348A">
      <w:pPr>
        <w:pStyle w:val="BodyTextIndent"/>
        <w:ind w:left="0"/>
        <w:rPr>
          <w:rFonts w:ascii="Arial" w:hAnsi="Arial" w:cs="Arial"/>
        </w:rPr>
      </w:pPr>
      <w:r w:rsidRPr="009E03E6">
        <w:rPr>
          <w:rFonts w:ascii="Arial" w:hAnsi="Arial" w:cs="Arial"/>
        </w:rPr>
        <w:t xml:space="preserve">                         </w:t>
      </w:r>
      <w:r w:rsidRPr="009E03E6">
        <w:rPr>
          <w:rFonts w:ascii="Arial" w:hAnsi="Arial" w:cs="Arial"/>
          <w:i/>
        </w:rPr>
        <w:t>return-</w:t>
      </w:r>
      <w:proofErr w:type="gramStart"/>
      <w:r w:rsidRPr="009E03E6">
        <w:rPr>
          <w:rFonts w:ascii="Arial" w:hAnsi="Arial" w:cs="Arial"/>
          <w:i/>
        </w:rPr>
        <w:t>type</w:t>
      </w:r>
      <w:r w:rsidRPr="009E03E6">
        <w:rPr>
          <w:rFonts w:ascii="Arial" w:hAnsi="Arial" w:cs="Arial"/>
        </w:rPr>
        <w:t xml:space="preserve">  =</w:t>
      </w:r>
      <w:proofErr w:type="gramEnd"/>
      <w:r w:rsidRPr="009E03E6">
        <w:rPr>
          <w:rFonts w:ascii="Arial" w:hAnsi="Arial" w:cs="Arial"/>
        </w:rPr>
        <w:t xml:space="preserve">  return type</w:t>
      </w:r>
    </w:p>
    <w:sectPr w:rsidR="000F348A" w:rsidRPr="009E03E6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3B4" w:rsidRDefault="00AC03B4">
      <w:r>
        <w:separator/>
      </w:r>
    </w:p>
  </w:endnote>
  <w:endnote w:type="continuationSeparator" w:id="0">
    <w:p w:rsidR="00AC03B4" w:rsidRDefault="00AC0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225" w:rsidRDefault="005572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7225" w:rsidRDefault="005572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225" w:rsidRDefault="005572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0306">
      <w:rPr>
        <w:rStyle w:val="PageNumber"/>
        <w:noProof/>
      </w:rPr>
      <w:t>10</w:t>
    </w:r>
    <w:r>
      <w:rPr>
        <w:rStyle w:val="PageNumber"/>
      </w:rPr>
      <w:fldChar w:fldCharType="end"/>
    </w:r>
  </w:p>
  <w:p w:rsidR="00557225" w:rsidRDefault="005572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3B4" w:rsidRDefault="00AC03B4">
      <w:r>
        <w:separator/>
      </w:r>
    </w:p>
  </w:footnote>
  <w:footnote w:type="continuationSeparator" w:id="0">
    <w:p w:rsidR="00AC03B4" w:rsidRDefault="00AC0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F42"/>
    <w:multiLevelType w:val="multilevel"/>
    <w:tmpl w:val="71EAA436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03A506CE"/>
    <w:multiLevelType w:val="hybridMultilevel"/>
    <w:tmpl w:val="8C60B974"/>
    <w:lvl w:ilvl="0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2">
    <w:nsid w:val="07545056"/>
    <w:multiLevelType w:val="multilevel"/>
    <w:tmpl w:val="72AA56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86C446E"/>
    <w:multiLevelType w:val="hybridMultilevel"/>
    <w:tmpl w:val="FE20A95C"/>
    <w:lvl w:ilvl="0" w:tplc="E87EE9F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281424"/>
    <w:multiLevelType w:val="hybridMultilevel"/>
    <w:tmpl w:val="38C2CA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385650"/>
    <w:multiLevelType w:val="hybridMultilevel"/>
    <w:tmpl w:val="18EC73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4C04EAE"/>
    <w:multiLevelType w:val="hybridMultilevel"/>
    <w:tmpl w:val="7382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668C5"/>
    <w:multiLevelType w:val="hybridMultilevel"/>
    <w:tmpl w:val="6E3A3C3E"/>
    <w:lvl w:ilvl="0" w:tplc="5952F7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A7D1B"/>
    <w:multiLevelType w:val="multilevel"/>
    <w:tmpl w:val="80560C0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9CA60A9"/>
    <w:multiLevelType w:val="hybridMultilevel"/>
    <w:tmpl w:val="E3B2A3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A762665"/>
    <w:multiLevelType w:val="multilevel"/>
    <w:tmpl w:val="752222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11">
    <w:nsid w:val="2F1023B3"/>
    <w:multiLevelType w:val="multilevel"/>
    <w:tmpl w:val="8C201C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2F383B1D"/>
    <w:multiLevelType w:val="hybridMultilevel"/>
    <w:tmpl w:val="15C0CF1C"/>
    <w:lvl w:ilvl="0" w:tplc="0E8672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1524771"/>
    <w:multiLevelType w:val="hybridMultilevel"/>
    <w:tmpl w:val="1F488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E873BA"/>
    <w:multiLevelType w:val="hybridMultilevel"/>
    <w:tmpl w:val="110C70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C22CD4"/>
    <w:multiLevelType w:val="multilevel"/>
    <w:tmpl w:val="3E9C6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D57014B"/>
    <w:multiLevelType w:val="multilevel"/>
    <w:tmpl w:val="B2D8992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4D0D31FF"/>
    <w:multiLevelType w:val="hybridMultilevel"/>
    <w:tmpl w:val="8C58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DE5378"/>
    <w:multiLevelType w:val="multilevel"/>
    <w:tmpl w:val="E990D3A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7094755"/>
    <w:multiLevelType w:val="hybridMultilevel"/>
    <w:tmpl w:val="7384F7FC"/>
    <w:lvl w:ilvl="0" w:tplc="016628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E32A3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2FE99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65AD8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99CD0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2B86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23A89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11A18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9A0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33324E"/>
    <w:multiLevelType w:val="multilevel"/>
    <w:tmpl w:val="363E70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F08706D"/>
    <w:multiLevelType w:val="hybridMultilevel"/>
    <w:tmpl w:val="68BA1132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F614D22"/>
    <w:multiLevelType w:val="hybridMultilevel"/>
    <w:tmpl w:val="8EA86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CB54C6"/>
    <w:multiLevelType w:val="hybridMultilevel"/>
    <w:tmpl w:val="105CE41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151DDB"/>
    <w:multiLevelType w:val="hybridMultilevel"/>
    <w:tmpl w:val="598E37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D6233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63A193E"/>
    <w:multiLevelType w:val="hybridMultilevel"/>
    <w:tmpl w:val="324A8A7A"/>
    <w:lvl w:ilvl="0" w:tplc="EFD0A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72CD2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821B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594B3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5EBE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25C64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3C2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6671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09CC6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82413C"/>
    <w:multiLevelType w:val="hybridMultilevel"/>
    <w:tmpl w:val="985C7B8C"/>
    <w:lvl w:ilvl="0" w:tplc="3B6E7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F4405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D9E2A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7CAE5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814D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0C279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C24C1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060A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EC3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D67D19"/>
    <w:multiLevelType w:val="multilevel"/>
    <w:tmpl w:val="D662F3C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75A04E63"/>
    <w:multiLevelType w:val="multilevel"/>
    <w:tmpl w:val="1C509486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abstractNum w:abstractNumId="29">
    <w:nsid w:val="7F150AE2"/>
    <w:multiLevelType w:val="multilevel"/>
    <w:tmpl w:val="3DF8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22"/>
  </w:num>
  <w:num w:numId="3">
    <w:abstractNumId w:val="5"/>
  </w:num>
  <w:num w:numId="4">
    <w:abstractNumId w:val="14"/>
  </w:num>
  <w:num w:numId="5">
    <w:abstractNumId w:val="3"/>
  </w:num>
  <w:num w:numId="6">
    <w:abstractNumId w:val="9"/>
  </w:num>
  <w:num w:numId="7">
    <w:abstractNumId w:val="24"/>
  </w:num>
  <w:num w:numId="8">
    <w:abstractNumId w:val="26"/>
  </w:num>
  <w:num w:numId="9">
    <w:abstractNumId w:val="19"/>
  </w:num>
  <w:num w:numId="10">
    <w:abstractNumId w:val="25"/>
  </w:num>
  <w:num w:numId="11">
    <w:abstractNumId w:val="15"/>
  </w:num>
  <w:num w:numId="12">
    <w:abstractNumId w:val="28"/>
  </w:num>
  <w:num w:numId="13">
    <w:abstractNumId w:val="1"/>
  </w:num>
  <w:num w:numId="14">
    <w:abstractNumId w:val="11"/>
  </w:num>
  <w:num w:numId="15">
    <w:abstractNumId w:val="10"/>
  </w:num>
  <w:num w:numId="16">
    <w:abstractNumId w:val="27"/>
  </w:num>
  <w:num w:numId="17">
    <w:abstractNumId w:val="18"/>
  </w:num>
  <w:num w:numId="18">
    <w:abstractNumId w:val="2"/>
  </w:num>
  <w:num w:numId="19">
    <w:abstractNumId w:val="8"/>
  </w:num>
  <w:num w:numId="20">
    <w:abstractNumId w:val="0"/>
  </w:num>
  <w:num w:numId="21">
    <w:abstractNumId w:val="4"/>
  </w:num>
  <w:num w:numId="22">
    <w:abstractNumId w:val="29"/>
  </w:num>
  <w:num w:numId="23">
    <w:abstractNumId w:val="16"/>
  </w:num>
  <w:num w:numId="24">
    <w:abstractNumId w:val="23"/>
  </w:num>
  <w:num w:numId="25">
    <w:abstractNumId w:val="21"/>
  </w:num>
  <w:num w:numId="26">
    <w:abstractNumId w:val="20"/>
  </w:num>
  <w:num w:numId="27">
    <w:abstractNumId w:val="17"/>
  </w:num>
  <w:num w:numId="28">
    <w:abstractNumId w:val="6"/>
  </w:num>
  <w:num w:numId="29">
    <w:abstractNumId w:val="7"/>
  </w:num>
  <w:num w:numId="30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nnor Cook">
    <w15:presenceInfo w15:providerId="Windows Live" w15:userId="8c5bf91f954a3b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92"/>
    <w:rsid w:val="0000103B"/>
    <w:rsid w:val="00003DED"/>
    <w:rsid w:val="00033F38"/>
    <w:rsid w:val="00034B6D"/>
    <w:rsid w:val="00047BD3"/>
    <w:rsid w:val="00055D37"/>
    <w:rsid w:val="000636A4"/>
    <w:rsid w:val="00072769"/>
    <w:rsid w:val="0007559D"/>
    <w:rsid w:val="00082840"/>
    <w:rsid w:val="00090035"/>
    <w:rsid w:val="00092CC0"/>
    <w:rsid w:val="000946F1"/>
    <w:rsid w:val="000A1717"/>
    <w:rsid w:val="000D1D0A"/>
    <w:rsid w:val="000D2BA2"/>
    <w:rsid w:val="000D392E"/>
    <w:rsid w:val="000D5FF2"/>
    <w:rsid w:val="000F348A"/>
    <w:rsid w:val="001212C6"/>
    <w:rsid w:val="0012202B"/>
    <w:rsid w:val="001257D5"/>
    <w:rsid w:val="00134E5E"/>
    <w:rsid w:val="001673DD"/>
    <w:rsid w:val="00174016"/>
    <w:rsid w:val="00177569"/>
    <w:rsid w:val="0018528B"/>
    <w:rsid w:val="001864A1"/>
    <w:rsid w:val="001A25E7"/>
    <w:rsid w:val="001B3868"/>
    <w:rsid w:val="001C0B1A"/>
    <w:rsid w:val="001C101E"/>
    <w:rsid w:val="001C4AEA"/>
    <w:rsid w:val="001C7388"/>
    <w:rsid w:val="001D0000"/>
    <w:rsid w:val="001D2722"/>
    <w:rsid w:val="001E5520"/>
    <w:rsid w:val="001E711F"/>
    <w:rsid w:val="00215C37"/>
    <w:rsid w:val="002219FE"/>
    <w:rsid w:val="00227BF6"/>
    <w:rsid w:val="00242464"/>
    <w:rsid w:val="00261072"/>
    <w:rsid w:val="00283475"/>
    <w:rsid w:val="00292ABB"/>
    <w:rsid w:val="002A0498"/>
    <w:rsid w:val="002B19C6"/>
    <w:rsid w:val="002B6D99"/>
    <w:rsid w:val="002B7785"/>
    <w:rsid w:val="002C1FAD"/>
    <w:rsid w:val="002C49AC"/>
    <w:rsid w:val="002D74E3"/>
    <w:rsid w:val="002F114D"/>
    <w:rsid w:val="00301774"/>
    <w:rsid w:val="00304058"/>
    <w:rsid w:val="0030565D"/>
    <w:rsid w:val="00312E7C"/>
    <w:rsid w:val="00316762"/>
    <w:rsid w:val="00320717"/>
    <w:rsid w:val="0032174C"/>
    <w:rsid w:val="00321E59"/>
    <w:rsid w:val="00353693"/>
    <w:rsid w:val="00366A26"/>
    <w:rsid w:val="003915E7"/>
    <w:rsid w:val="003A0786"/>
    <w:rsid w:val="003B1CBA"/>
    <w:rsid w:val="003B4A26"/>
    <w:rsid w:val="003B4C8C"/>
    <w:rsid w:val="003C625E"/>
    <w:rsid w:val="003C7C8B"/>
    <w:rsid w:val="003D511C"/>
    <w:rsid w:val="003D73E2"/>
    <w:rsid w:val="003E0154"/>
    <w:rsid w:val="003F1951"/>
    <w:rsid w:val="003F1B9A"/>
    <w:rsid w:val="003F5051"/>
    <w:rsid w:val="004024F2"/>
    <w:rsid w:val="00402C56"/>
    <w:rsid w:val="00413612"/>
    <w:rsid w:val="00414906"/>
    <w:rsid w:val="00417BFC"/>
    <w:rsid w:val="00420FA6"/>
    <w:rsid w:val="00423E81"/>
    <w:rsid w:val="00426B02"/>
    <w:rsid w:val="00432694"/>
    <w:rsid w:val="00432D15"/>
    <w:rsid w:val="00435786"/>
    <w:rsid w:val="00437290"/>
    <w:rsid w:val="00437490"/>
    <w:rsid w:val="004518CD"/>
    <w:rsid w:val="00477F02"/>
    <w:rsid w:val="00483725"/>
    <w:rsid w:val="004A10D5"/>
    <w:rsid w:val="004A326D"/>
    <w:rsid w:val="004B2385"/>
    <w:rsid w:val="004B56B5"/>
    <w:rsid w:val="004B5B36"/>
    <w:rsid w:val="004B6263"/>
    <w:rsid w:val="004D1B5D"/>
    <w:rsid w:val="004E6DB8"/>
    <w:rsid w:val="00525A58"/>
    <w:rsid w:val="005506C8"/>
    <w:rsid w:val="00557225"/>
    <w:rsid w:val="00562A2A"/>
    <w:rsid w:val="00564C4E"/>
    <w:rsid w:val="0057235D"/>
    <w:rsid w:val="005878BA"/>
    <w:rsid w:val="00591E9F"/>
    <w:rsid w:val="005A0306"/>
    <w:rsid w:val="005A309E"/>
    <w:rsid w:val="005A721F"/>
    <w:rsid w:val="005C490D"/>
    <w:rsid w:val="005C4D61"/>
    <w:rsid w:val="005C7CDD"/>
    <w:rsid w:val="005D534A"/>
    <w:rsid w:val="005D79AE"/>
    <w:rsid w:val="005E4BED"/>
    <w:rsid w:val="005F2610"/>
    <w:rsid w:val="00605399"/>
    <w:rsid w:val="00606E38"/>
    <w:rsid w:val="00620EE1"/>
    <w:rsid w:val="0065418B"/>
    <w:rsid w:val="00656FB2"/>
    <w:rsid w:val="0066696B"/>
    <w:rsid w:val="00671A39"/>
    <w:rsid w:val="006776D3"/>
    <w:rsid w:val="00686281"/>
    <w:rsid w:val="006A7A2D"/>
    <w:rsid w:val="006B3CD7"/>
    <w:rsid w:val="006B69A7"/>
    <w:rsid w:val="006B6A33"/>
    <w:rsid w:val="006C6D3A"/>
    <w:rsid w:val="006D1770"/>
    <w:rsid w:val="006D3596"/>
    <w:rsid w:val="006E09A7"/>
    <w:rsid w:val="006E5AA3"/>
    <w:rsid w:val="006F37C9"/>
    <w:rsid w:val="0072171D"/>
    <w:rsid w:val="00742A86"/>
    <w:rsid w:val="00747ABA"/>
    <w:rsid w:val="0076333D"/>
    <w:rsid w:val="007777CB"/>
    <w:rsid w:val="007822C2"/>
    <w:rsid w:val="00790041"/>
    <w:rsid w:val="007C5E15"/>
    <w:rsid w:val="007D5365"/>
    <w:rsid w:val="007E1400"/>
    <w:rsid w:val="007F43D4"/>
    <w:rsid w:val="007F43F1"/>
    <w:rsid w:val="0081704F"/>
    <w:rsid w:val="008208FD"/>
    <w:rsid w:val="00831D55"/>
    <w:rsid w:val="00832204"/>
    <w:rsid w:val="00834560"/>
    <w:rsid w:val="00834DF5"/>
    <w:rsid w:val="00844DB4"/>
    <w:rsid w:val="008721D1"/>
    <w:rsid w:val="00880A23"/>
    <w:rsid w:val="008A2A19"/>
    <w:rsid w:val="008B5139"/>
    <w:rsid w:val="008C37F4"/>
    <w:rsid w:val="008C651A"/>
    <w:rsid w:val="008C731A"/>
    <w:rsid w:val="009059E0"/>
    <w:rsid w:val="00913C71"/>
    <w:rsid w:val="00917531"/>
    <w:rsid w:val="009177F2"/>
    <w:rsid w:val="00922E7F"/>
    <w:rsid w:val="009312CE"/>
    <w:rsid w:val="00931D02"/>
    <w:rsid w:val="009320E6"/>
    <w:rsid w:val="00932D4F"/>
    <w:rsid w:val="009352E4"/>
    <w:rsid w:val="0094216C"/>
    <w:rsid w:val="0094538E"/>
    <w:rsid w:val="00951826"/>
    <w:rsid w:val="00952CD1"/>
    <w:rsid w:val="00953A7E"/>
    <w:rsid w:val="00967692"/>
    <w:rsid w:val="009A17FC"/>
    <w:rsid w:val="009A4744"/>
    <w:rsid w:val="009B0218"/>
    <w:rsid w:val="009B446C"/>
    <w:rsid w:val="009C7322"/>
    <w:rsid w:val="009D2903"/>
    <w:rsid w:val="009D29CC"/>
    <w:rsid w:val="009E03E6"/>
    <w:rsid w:val="009E1264"/>
    <w:rsid w:val="009F14BA"/>
    <w:rsid w:val="009F6A56"/>
    <w:rsid w:val="00A02603"/>
    <w:rsid w:val="00A25D87"/>
    <w:rsid w:val="00A30647"/>
    <w:rsid w:val="00A4737C"/>
    <w:rsid w:val="00A7324A"/>
    <w:rsid w:val="00A77257"/>
    <w:rsid w:val="00A86063"/>
    <w:rsid w:val="00A86FBD"/>
    <w:rsid w:val="00A92132"/>
    <w:rsid w:val="00A96BCC"/>
    <w:rsid w:val="00AB6786"/>
    <w:rsid w:val="00AC03B4"/>
    <w:rsid w:val="00AD4841"/>
    <w:rsid w:val="00AD6B54"/>
    <w:rsid w:val="00AF3300"/>
    <w:rsid w:val="00B03818"/>
    <w:rsid w:val="00B134C5"/>
    <w:rsid w:val="00B14A49"/>
    <w:rsid w:val="00B33176"/>
    <w:rsid w:val="00B415A2"/>
    <w:rsid w:val="00B65093"/>
    <w:rsid w:val="00B66BA8"/>
    <w:rsid w:val="00B914D6"/>
    <w:rsid w:val="00B96420"/>
    <w:rsid w:val="00BA1A8D"/>
    <w:rsid w:val="00BA55E3"/>
    <w:rsid w:val="00BB4F69"/>
    <w:rsid w:val="00BB5F20"/>
    <w:rsid w:val="00BD1F78"/>
    <w:rsid w:val="00BF13B1"/>
    <w:rsid w:val="00BF4DDC"/>
    <w:rsid w:val="00C1642B"/>
    <w:rsid w:val="00C24EFA"/>
    <w:rsid w:val="00C31FFB"/>
    <w:rsid w:val="00C74192"/>
    <w:rsid w:val="00C856BC"/>
    <w:rsid w:val="00CB179A"/>
    <w:rsid w:val="00CB7184"/>
    <w:rsid w:val="00CC355F"/>
    <w:rsid w:val="00CC7CB1"/>
    <w:rsid w:val="00CF3AE7"/>
    <w:rsid w:val="00CF3BE2"/>
    <w:rsid w:val="00CF4796"/>
    <w:rsid w:val="00D023FB"/>
    <w:rsid w:val="00D06B59"/>
    <w:rsid w:val="00D12251"/>
    <w:rsid w:val="00D20DCB"/>
    <w:rsid w:val="00D21EA0"/>
    <w:rsid w:val="00D33C5B"/>
    <w:rsid w:val="00D37C3B"/>
    <w:rsid w:val="00D42BB8"/>
    <w:rsid w:val="00D44ABB"/>
    <w:rsid w:val="00D529D3"/>
    <w:rsid w:val="00D53F98"/>
    <w:rsid w:val="00D91E64"/>
    <w:rsid w:val="00DA059C"/>
    <w:rsid w:val="00DA115E"/>
    <w:rsid w:val="00DB4E0E"/>
    <w:rsid w:val="00DB5F22"/>
    <w:rsid w:val="00DD075F"/>
    <w:rsid w:val="00DD33A7"/>
    <w:rsid w:val="00DE5B60"/>
    <w:rsid w:val="00DF5B6F"/>
    <w:rsid w:val="00E061BB"/>
    <w:rsid w:val="00E17DC6"/>
    <w:rsid w:val="00E6163D"/>
    <w:rsid w:val="00E74B9C"/>
    <w:rsid w:val="00E7526A"/>
    <w:rsid w:val="00E82D3F"/>
    <w:rsid w:val="00E94037"/>
    <w:rsid w:val="00EC749B"/>
    <w:rsid w:val="00EE6CA8"/>
    <w:rsid w:val="00F24C98"/>
    <w:rsid w:val="00F250BD"/>
    <w:rsid w:val="00F25ED8"/>
    <w:rsid w:val="00F50167"/>
    <w:rsid w:val="00F537AB"/>
    <w:rsid w:val="00F56837"/>
    <w:rsid w:val="00F73280"/>
    <w:rsid w:val="00F941DB"/>
    <w:rsid w:val="00FC6077"/>
    <w:rsid w:val="00FD7E00"/>
    <w:rsid w:val="00FE399D"/>
    <w:rsid w:val="00FE4831"/>
    <w:rsid w:val="00FF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6D7EDED5-65EB-499A-8210-9C3CA6C3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720"/>
    </w:pPr>
    <w:rPr>
      <w:szCs w:val="24"/>
    </w:rPr>
  </w:style>
  <w:style w:type="paragraph" w:styleId="BodyTextIndent">
    <w:name w:val="Body Text Indent"/>
    <w:basedOn w:val="Normal"/>
    <w:pPr>
      <w:ind w:left="270"/>
    </w:pPr>
  </w:style>
  <w:style w:type="paragraph" w:styleId="BodyTextIndent3">
    <w:name w:val="Body Text Indent 3"/>
    <w:basedOn w:val="Normal"/>
    <w:pPr>
      <w:ind w:left="270"/>
    </w:pPr>
    <w:rPr>
      <w:color w:val="000000"/>
      <w:szCs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B44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446C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E940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037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E9403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03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E94037"/>
    <w:rPr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65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0565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Revision">
    <w:name w:val="Revision"/>
    <w:hidden/>
    <w:uiPriority w:val="71"/>
    <w:rsid w:val="006E5AA3"/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5418B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B1A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1C0B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0AC465-FF09-4F9A-B0D4-27D4F3C8A47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270959-75E2-4FD8-A008-86871D96CB47}">
      <dgm:prSet phldrT="[Text]"/>
      <dgm:spPr/>
      <dgm:t>
        <a:bodyPr/>
        <a:lstStyle/>
        <a:p>
          <a:r>
            <a:rPr lang="en-US"/>
            <a:t>digidiet</a:t>
          </a:r>
        </a:p>
      </dgm:t>
    </dgm:pt>
    <dgm:pt modelId="{CCE7A84C-8F69-4331-9630-E12870DD1C21}" type="parTrans" cxnId="{DC839A7C-B6E8-49FB-9E97-C467B8F1C6EC}">
      <dgm:prSet/>
      <dgm:spPr/>
      <dgm:t>
        <a:bodyPr/>
        <a:lstStyle/>
        <a:p>
          <a:endParaRPr lang="en-US"/>
        </a:p>
      </dgm:t>
    </dgm:pt>
    <dgm:pt modelId="{75E0747D-FE9C-40EC-8B46-4B70571D65E3}" type="sibTrans" cxnId="{DC839A7C-B6E8-49FB-9E97-C467B8F1C6EC}">
      <dgm:prSet/>
      <dgm:spPr/>
      <dgm:t>
        <a:bodyPr/>
        <a:lstStyle/>
        <a:p>
          <a:endParaRPr lang="en-US"/>
        </a:p>
      </dgm:t>
    </dgm:pt>
    <dgm:pt modelId="{66A56841-2A65-42E7-866E-259335358E4D}">
      <dgm:prSet phldrT="[Text]"/>
      <dgm:spPr/>
      <dgm:t>
        <a:bodyPr/>
        <a:lstStyle/>
        <a:p>
          <a:r>
            <a:rPr lang="en-US"/>
            <a:t>/app/</a:t>
          </a:r>
        </a:p>
      </dgm:t>
    </dgm:pt>
    <dgm:pt modelId="{5421C8BB-5794-4E60-B632-6BE06856FE50}" type="parTrans" cxnId="{8763F393-194E-43A8-BE6E-C3ABF998423D}">
      <dgm:prSet/>
      <dgm:spPr/>
      <dgm:t>
        <a:bodyPr/>
        <a:lstStyle/>
        <a:p>
          <a:endParaRPr lang="en-US"/>
        </a:p>
      </dgm:t>
    </dgm:pt>
    <dgm:pt modelId="{779E029D-AED2-4767-BC21-7E41336E2E18}" type="sibTrans" cxnId="{8763F393-194E-43A8-BE6E-C3ABF998423D}">
      <dgm:prSet/>
      <dgm:spPr/>
      <dgm:t>
        <a:bodyPr/>
        <a:lstStyle/>
        <a:p>
          <a:endParaRPr lang="en-US"/>
        </a:p>
      </dgm:t>
    </dgm:pt>
    <dgm:pt modelId="{F768DBEE-F412-4E90-B4EC-508155B2259F}">
      <dgm:prSet phldrT="[Text]"/>
      <dgm:spPr/>
      <dgm:t>
        <a:bodyPr/>
        <a:lstStyle/>
        <a:p>
          <a:r>
            <a:rPr lang="en-US"/>
            <a:t>/public/</a:t>
          </a:r>
        </a:p>
      </dgm:t>
    </dgm:pt>
    <dgm:pt modelId="{C356D1F3-A286-44EC-A148-C94ECB8C75D7}" type="parTrans" cxnId="{6A3AA7B2-4A36-41A6-905A-2B38F19EA70C}">
      <dgm:prSet/>
      <dgm:spPr/>
      <dgm:t>
        <a:bodyPr/>
        <a:lstStyle/>
        <a:p>
          <a:endParaRPr lang="en-US"/>
        </a:p>
      </dgm:t>
    </dgm:pt>
    <dgm:pt modelId="{E6A936BF-ECB6-418C-AF8F-60E182D71500}" type="sibTrans" cxnId="{6A3AA7B2-4A36-41A6-905A-2B38F19EA70C}">
      <dgm:prSet/>
      <dgm:spPr/>
      <dgm:t>
        <a:bodyPr/>
        <a:lstStyle/>
        <a:p>
          <a:endParaRPr lang="en-US"/>
        </a:p>
      </dgm:t>
    </dgm:pt>
    <dgm:pt modelId="{BD507543-C6AD-445C-A649-44F865D942D1}">
      <dgm:prSet phldrT="[Text]"/>
      <dgm:spPr/>
      <dgm:t>
        <a:bodyPr/>
        <a:lstStyle/>
        <a:p>
          <a:r>
            <a:rPr lang="en-US"/>
            <a:t>/vendor/</a:t>
          </a:r>
        </a:p>
      </dgm:t>
    </dgm:pt>
    <dgm:pt modelId="{1ABC6513-02B5-4C8B-8DD7-46D9237E9691}" type="parTrans" cxnId="{3F0FB2D2-3E5B-4CBC-9C5C-49A3AB5B924D}">
      <dgm:prSet/>
      <dgm:spPr/>
      <dgm:t>
        <a:bodyPr/>
        <a:lstStyle/>
        <a:p>
          <a:endParaRPr lang="en-US"/>
        </a:p>
      </dgm:t>
    </dgm:pt>
    <dgm:pt modelId="{6A4BED56-E05E-4D1F-8387-A0D597838C90}" type="sibTrans" cxnId="{3F0FB2D2-3E5B-4CBC-9C5C-49A3AB5B924D}">
      <dgm:prSet/>
      <dgm:spPr/>
      <dgm:t>
        <a:bodyPr/>
        <a:lstStyle/>
        <a:p>
          <a:endParaRPr lang="en-US"/>
        </a:p>
      </dgm:t>
    </dgm:pt>
    <dgm:pt modelId="{7532CFB9-2377-41BB-8C3E-E976B5D8EE95}" type="pres">
      <dgm:prSet presAssocID="{BC0AC465-FF09-4F9A-B0D4-27D4F3C8A47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95797F8-0754-43E0-A6E4-485E7992CA7B}" type="pres">
      <dgm:prSet presAssocID="{41270959-75E2-4FD8-A008-86871D96CB47}" presName="root1" presStyleCnt="0"/>
      <dgm:spPr/>
    </dgm:pt>
    <dgm:pt modelId="{0368540D-9876-4EC9-AAD1-FAEFC56AB065}" type="pres">
      <dgm:prSet presAssocID="{41270959-75E2-4FD8-A008-86871D96CB47}" presName="LevelOneTextNode" presStyleLbl="node0" presStyleIdx="0" presStyleCnt="1">
        <dgm:presLayoutVars>
          <dgm:chPref val="3"/>
        </dgm:presLayoutVars>
      </dgm:prSet>
      <dgm:spPr/>
    </dgm:pt>
    <dgm:pt modelId="{33B1D096-49C4-4E8C-8736-3D338699E610}" type="pres">
      <dgm:prSet presAssocID="{41270959-75E2-4FD8-A008-86871D96CB47}" presName="level2hierChild" presStyleCnt="0"/>
      <dgm:spPr/>
    </dgm:pt>
    <dgm:pt modelId="{CCC0D894-00B5-4D04-A8B8-36B3D7181254}" type="pres">
      <dgm:prSet presAssocID="{5421C8BB-5794-4E60-B632-6BE06856FE50}" presName="conn2-1" presStyleLbl="parChTrans1D2" presStyleIdx="0" presStyleCnt="3"/>
      <dgm:spPr/>
    </dgm:pt>
    <dgm:pt modelId="{9C9B2D60-C0B7-4C25-BF81-C295FDC3DB30}" type="pres">
      <dgm:prSet presAssocID="{5421C8BB-5794-4E60-B632-6BE06856FE50}" presName="connTx" presStyleLbl="parChTrans1D2" presStyleIdx="0" presStyleCnt="3"/>
      <dgm:spPr/>
    </dgm:pt>
    <dgm:pt modelId="{8F0F1F0E-800D-421C-B3F4-B8ADC70A4A96}" type="pres">
      <dgm:prSet presAssocID="{66A56841-2A65-42E7-866E-259335358E4D}" presName="root2" presStyleCnt="0"/>
      <dgm:spPr/>
    </dgm:pt>
    <dgm:pt modelId="{7F59FBC1-A12B-43D7-9DCD-8A9C280138C6}" type="pres">
      <dgm:prSet presAssocID="{66A56841-2A65-42E7-866E-259335358E4D}" presName="LevelTwoTextNode" presStyleLbl="node2" presStyleIdx="0" presStyleCnt="3">
        <dgm:presLayoutVars>
          <dgm:chPref val="3"/>
        </dgm:presLayoutVars>
      </dgm:prSet>
      <dgm:spPr/>
    </dgm:pt>
    <dgm:pt modelId="{00BC6912-6F47-402B-8F40-BA771D7C4351}" type="pres">
      <dgm:prSet presAssocID="{66A56841-2A65-42E7-866E-259335358E4D}" presName="level3hierChild" presStyleCnt="0"/>
      <dgm:spPr/>
    </dgm:pt>
    <dgm:pt modelId="{E4FB838B-69F9-4F63-A607-5F6B8B570AD0}" type="pres">
      <dgm:prSet presAssocID="{C356D1F3-A286-44EC-A148-C94ECB8C75D7}" presName="conn2-1" presStyleLbl="parChTrans1D2" presStyleIdx="1" presStyleCnt="3"/>
      <dgm:spPr/>
    </dgm:pt>
    <dgm:pt modelId="{D8ABD1D6-8502-43CC-A090-555D262BFC24}" type="pres">
      <dgm:prSet presAssocID="{C356D1F3-A286-44EC-A148-C94ECB8C75D7}" presName="connTx" presStyleLbl="parChTrans1D2" presStyleIdx="1" presStyleCnt="3"/>
      <dgm:spPr/>
    </dgm:pt>
    <dgm:pt modelId="{2AC953E2-3E76-446B-927F-85AB0F1F56E4}" type="pres">
      <dgm:prSet presAssocID="{F768DBEE-F412-4E90-B4EC-508155B2259F}" presName="root2" presStyleCnt="0"/>
      <dgm:spPr/>
    </dgm:pt>
    <dgm:pt modelId="{04524B2A-9FA9-4B2E-92D1-6E5248BB27EB}" type="pres">
      <dgm:prSet presAssocID="{F768DBEE-F412-4E90-B4EC-508155B2259F}" presName="LevelTwoTextNode" presStyleLbl="node2" presStyleIdx="1" presStyleCnt="3">
        <dgm:presLayoutVars>
          <dgm:chPref val="3"/>
        </dgm:presLayoutVars>
      </dgm:prSet>
      <dgm:spPr/>
    </dgm:pt>
    <dgm:pt modelId="{5F38EE97-39FA-4D64-9EEB-4C92B1C2A1E9}" type="pres">
      <dgm:prSet presAssocID="{F768DBEE-F412-4E90-B4EC-508155B2259F}" presName="level3hierChild" presStyleCnt="0"/>
      <dgm:spPr/>
    </dgm:pt>
    <dgm:pt modelId="{337E6212-E504-42D7-8AD9-A21FFAB4F0F5}" type="pres">
      <dgm:prSet presAssocID="{1ABC6513-02B5-4C8B-8DD7-46D9237E9691}" presName="conn2-1" presStyleLbl="parChTrans1D2" presStyleIdx="2" presStyleCnt="3"/>
      <dgm:spPr/>
    </dgm:pt>
    <dgm:pt modelId="{C06EA1AA-B092-46E4-96B8-1A2C721B9610}" type="pres">
      <dgm:prSet presAssocID="{1ABC6513-02B5-4C8B-8DD7-46D9237E9691}" presName="connTx" presStyleLbl="parChTrans1D2" presStyleIdx="2" presStyleCnt="3"/>
      <dgm:spPr/>
    </dgm:pt>
    <dgm:pt modelId="{2144414D-BD94-4804-9841-679AB5E6E1E1}" type="pres">
      <dgm:prSet presAssocID="{BD507543-C6AD-445C-A649-44F865D942D1}" presName="root2" presStyleCnt="0"/>
      <dgm:spPr/>
    </dgm:pt>
    <dgm:pt modelId="{AB7761FD-54EF-4940-AABF-A1C377490AF4}" type="pres">
      <dgm:prSet presAssocID="{BD507543-C6AD-445C-A649-44F865D942D1}" presName="LevelTwoTextNode" presStyleLbl="node2" presStyleIdx="2" presStyleCnt="3">
        <dgm:presLayoutVars>
          <dgm:chPref val="3"/>
        </dgm:presLayoutVars>
      </dgm:prSet>
      <dgm:spPr/>
    </dgm:pt>
    <dgm:pt modelId="{5B78EA01-E853-4A34-BF39-6AC921343447}" type="pres">
      <dgm:prSet presAssocID="{BD507543-C6AD-445C-A649-44F865D942D1}" presName="level3hierChild" presStyleCnt="0"/>
      <dgm:spPr/>
    </dgm:pt>
  </dgm:ptLst>
  <dgm:cxnLst>
    <dgm:cxn modelId="{6A3AA7B2-4A36-41A6-905A-2B38F19EA70C}" srcId="{41270959-75E2-4FD8-A008-86871D96CB47}" destId="{F768DBEE-F412-4E90-B4EC-508155B2259F}" srcOrd="1" destOrd="0" parTransId="{C356D1F3-A286-44EC-A148-C94ECB8C75D7}" sibTransId="{E6A936BF-ECB6-418C-AF8F-60E182D71500}"/>
    <dgm:cxn modelId="{8763F393-194E-43A8-BE6E-C3ABF998423D}" srcId="{41270959-75E2-4FD8-A008-86871D96CB47}" destId="{66A56841-2A65-42E7-866E-259335358E4D}" srcOrd="0" destOrd="0" parTransId="{5421C8BB-5794-4E60-B632-6BE06856FE50}" sibTransId="{779E029D-AED2-4767-BC21-7E41336E2E18}"/>
    <dgm:cxn modelId="{6FAF50B9-E3FF-4DE1-8336-9BE899E63E1B}" type="presOf" srcId="{BD507543-C6AD-445C-A649-44F865D942D1}" destId="{AB7761FD-54EF-4940-AABF-A1C377490AF4}" srcOrd="0" destOrd="0" presId="urn:microsoft.com/office/officeart/2008/layout/HorizontalMultiLevelHierarchy"/>
    <dgm:cxn modelId="{7FED8DE9-7930-4CC9-874B-A60420C2B1C9}" type="presOf" srcId="{1ABC6513-02B5-4C8B-8DD7-46D9237E9691}" destId="{C06EA1AA-B092-46E4-96B8-1A2C721B9610}" srcOrd="1" destOrd="0" presId="urn:microsoft.com/office/officeart/2008/layout/HorizontalMultiLevelHierarchy"/>
    <dgm:cxn modelId="{3F0FB2D2-3E5B-4CBC-9C5C-49A3AB5B924D}" srcId="{41270959-75E2-4FD8-A008-86871D96CB47}" destId="{BD507543-C6AD-445C-A649-44F865D942D1}" srcOrd="2" destOrd="0" parTransId="{1ABC6513-02B5-4C8B-8DD7-46D9237E9691}" sibTransId="{6A4BED56-E05E-4D1F-8387-A0D597838C90}"/>
    <dgm:cxn modelId="{0A4E39C5-1A3F-4678-B7D5-3B9C63DBFEBC}" type="presOf" srcId="{F768DBEE-F412-4E90-B4EC-508155B2259F}" destId="{04524B2A-9FA9-4B2E-92D1-6E5248BB27EB}" srcOrd="0" destOrd="0" presId="urn:microsoft.com/office/officeart/2008/layout/HorizontalMultiLevelHierarchy"/>
    <dgm:cxn modelId="{6888F9CB-DB5B-4BEC-9660-17D67CF34B24}" type="presOf" srcId="{66A56841-2A65-42E7-866E-259335358E4D}" destId="{7F59FBC1-A12B-43D7-9DCD-8A9C280138C6}" srcOrd="0" destOrd="0" presId="urn:microsoft.com/office/officeart/2008/layout/HorizontalMultiLevelHierarchy"/>
    <dgm:cxn modelId="{77A0BAC0-4B63-43F4-AE95-6CC226C8BA8E}" type="presOf" srcId="{5421C8BB-5794-4E60-B632-6BE06856FE50}" destId="{CCC0D894-00B5-4D04-A8B8-36B3D7181254}" srcOrd="0" destOrd="0" presId="urn:microsoft.com/office/officeart/2008/layout/HorizontalMultiLevelHierarchy"/>
    <dgm:cxn modelId="{2127DCBD-BA15-4758-A339-A4B2ABC3A5C9}" type="presOf" srcId="{1ABC6513-02B5-4C8B-8DD7-46D9237E9691}" destId="{337E6212-E504-42D7-8AD9-A21FFAB4F0F5}" srcOrd="0" destOrd="0" presId="urn:microsoft.com/office/officeart/2008/layout/HorizontalMultiLevelHierarchy"/>
    <dgm:cxn modelId="{DBEDC79F-7951-4FC3-B85C-82F876416F06}" type="presOf" srcId="{5421C8BB-5794-4E60-B632-6BE06856FE50}" destId="{9C9B2D60-C0B7-4C25-BF81-C295FDC3DB30}" srcOrd="1" destOrd="0" presId="urn:microsoft.com/office/officeart/2008/layout/HorizontalMultiLevelHierarchy"/>
    <dgm:cxn modelId="{21095400-9A6E-46D9-95AB-27A83ADB852E}" type="presOf" srcId="{BC0AC465-FF09-4F9A-B0D4-27D4F3C8A476}" destId="{7532CFB9-2377-41BB-8C3E-E976B5D8EE95}" srcOrd="0" destOrd="0" presId="urn:microsoft.com/office/officeart/2008/layout/HorizontalMultiLevelHierarchy"/>
    <dgm:cxn modelId="{DFB2FD41-E53A-4BD1-82E4-41728FA90EB4}" type="presOf" srcId="{41270959-75E2-4FD8-A008-86871D96CB47}" destId="{0368540D-9876-4EC9-AAD1-FAEFC56AB065}" srcOrd="0" destOrd="0" presId="urn:microsoft.com/office/officeart/2008/layout/HorizontalMultiLevelHierarchy"/>
    <dgm:cxn modelId="{9EAB3D8B-ECE3-4327-8B46-39BB186DDB87}" type="presOf" srcId="{C356D1F3-A286-44EC-A148-C94ECB8C75D7}" destId="{E4FB838B-69F9-4F63-A607-5F6B8B570AD0}" srcOrd="0" destOrd="0" presId="urn:microsoft.com/office/officeart/2008/layout/HorizontalMultiLevelHierarchy"/>
    <dgm:cxn modelId="{889ECAA9-30EA-47AD-BDFB-7ADC357D9C9C}" type="presOf" srcId="{C356D1F3-A286-44EC-A148-C94ECB8C75D7}" destId="{D8ABD1D6-8502-43CC-A090-555D262BFC24}" srcOrd="1" destOrd="0" presId="urn:microsoft.com/office/officeart/2008/layout/HorizontalMultiLevelHierarchy"/>
    <dgm:cxn modelId="{DC839A7C-B6E8-49FB-9E97-C467B8F1C6EC}" srcId="{BC0AC465-FF09-4F9A-B0D4-27D4F3C8A476}" destId="{41270959-75E2-4FD8-A008-86871D96CB47}" srcOrd="0" destOrd="0" parTransId="{CCE7A84C-8F69-4331-9630-E12870DD1C21}" sibTransId="{75E0747D-FE9C-40EC-8B46-4B70571D65E3}"/>
    <dgm:cxn modelId="{0573E9AB-A0BC-4163-B120-EA596247BD0E}" type="presParOf" srcId="{7532CFB9-2377-41BB-8C3E-E976B5D8EE95}" destId="{195797F8-0754-43E0-A6E4-485E7992CA7B}" srcOrd="0" destOrd="0" presId="urn:microsoft.com/office/officeart/2008/layout/HorizontalMultiLevelHierarchy"/>
    <dgm:cxn modelId="{F6CDA8B7-65D9-43D4-BFE7-79D3B80D272E}" type="presParOf" srcId="{195797F8-0754-43E0-A6E4-485E7992CA7B}" destId="{0368540D-9876-4EC9-AAD1-FAEFC56AB065}" srcOrd="0" destOrd="0" presId="urn:microsoft.com/office/officeart/2008/layout/HorizontalMultiLevelHierarchy"/>
    <dgm:cxn modelId="{AF5D5A8F-2F88-4D89-A2CB-F3693C0CC3A1}" type="presParOf" srcId="{195797F8-0754-43E0-A6E4-485E7992CA7B}" destId="{33B1D096-49C4-4E8C-8736-3D338699E610}" srcOrd="1" destOrd="0" presId="urn:microsoft.com/office/officeart/2008/layout/HorizontalMultiLevelHierarchy"/>
    <dgm:cxn modelId="{896C16C5-59F6-4AE7-9954-EA1164BA08D0}" type="presParOf" srcId="{33B1D096-49C4-4E8C-8736-3D338699E610}" destId="{CCC0D894-00B5-4D04-A8B8-36B3D7181254}" srcOrd="0" destOrd="0" presId="urn:microsoft.com/office/officeart/2008/layout/HorizontalMultiLevelHierarchy"/>
    <dgm:cxn modelId="{520A23D2-771B-43BB-AA84-7EBE67CF05FC}" type="presParOf" srcId="{CCC0D894-00B5-4D04-A8B8-36B3D7181254}" destId="{9C9B2D60-C0B7-4C25-BF81-C295FDC3DB30}" srcOrd="0" destOrd="0" presId="urn:microsoft.com/office/officeart/2008/layout/HorizontalMultiLevelHierarchy"/>
    <dgm:cxn modelId="{F9A9C1FC-9E36-484A-AD03-4C6006010AD6}" type="presParOf" srcId="{33B1D096-49C4-4E8C-8736-3D338699E610}" destId="{8F0F1F0E-800D-421C-B3F4-B8ADC70A4A96}" srcOrd="1" destOrd="0" presId="urn:microsoft.com/office/officeart/2008/layout/HorizontalMultiLevelHierarchy"/>
    <dgm:cxn modelId="{BCBE574A-2533-4132-A339-C2DEF63154B9}" type="presParOf" srcId="{8F0F1F0E-800D-421C-B3F4-B8ADC70A4A96}" destId="{7F59FBC1-A12B-43D7-9DCD-8A9C280138C6}" srcOrd="0" destOrd="0" presId="urn:microsoft.com/office/officeart/2008/layout/HorizontalMultiLevelHierarchy"/>
    <dgm:cxn modelId="{871C0AB5-B3EC-465D-8235-A5C14F5EBEED}" type="presParOf" srcId="{8F0F1F0E-800D-421C-B3F4-B8ADC70A4A96}" destId="{00BC6912-6F47-402B-8F40-BA771D7C4351}" srcOrd="1" destOrd="0" presId="urn:microsoft.com/office/officeart/2008/layout/HorizontalMultiLevelHierarchy"/>
    <dgm:cxn modelId="{6305B6D4-C2E4-4953-8690-73C050FE75C6}" type="presParOf" srcId="{33B1D096-49C4-4E8C-8736-3D338699E610}" destId="{E4FB838B-69F9-4F63-A607-5F6B8B570AD0}" srcOrd="2" destOrd="0" presId="urn:microsoft.com/office/officeart/2008/layout/HorizontalMultiLevelHierarchy"/>
    <dgm:cxn modelId="{84A84AC3-DDBA-44AE-A73C-246FE0595E01}" type="presParOf" srcId="{E4FB838B-69F9-4F63-A607-5F6B8B570AD0}" destId="{D8ABD1D6-8502-43CC-A090-555D262BFC24}" srcOrd="0" destOrd="0" presId="urn:microsoft.com/office/officeart/2008/layout/HorizontalMultiLevelHierarchy"/>
    <dgm:cxn modelId="{17D5BD7D-AD10-4F21-80BB-D8708898C14C}" type="presParOf" srcId="{33B1D096-49C4-4E8C-8736-3D338699E610}" destId="{2AC953E2-3E76-446B-927F-85AB0F1F56E4}" srcOrd="3" destOrd="0" presId="urn:microsoft.com/office/officeart/2008/layout/HorizontalMultiLevelHierarchy"/>
    <dgm:cxn modelId="{A403104E-10FD-4FF1-AB30-62F124AA3729}" type="presParOf" srcId="{2AC953E2-3E76-446B-927F-85AB0F1F56E4}" destId="{04524B2A-9FA9-4B2E-92D1-6E5248BB27EB}" srcOrd="0" destOrd="0" presId="urn:microsoft.com/office/officeart/2008/layout/HorizontalMultiLevelHierarchy"/>
    <dgm:cxn modelId="{1D527928-A135-4090-9997-EFD0FE6E3B32}" type="presParOf" srcId="{2AC953E2-3E76-446B-927F-85AB0F1F56E4}" destId="{5F38EE97-39FA-4D64-9EEB-4C92B1C2A1E9}" srcOrd="1" destOrd="0" presId="urn:microsoft.com/office/officeart/2008/layout/HorizontalMultiLevelHierarchy"/>
    <dgm:cxn modelId="{984FAA89-8302-4833-B274-6BB230BE9C58}" type="presParOf" srcId="{33B1D096-49C4-4E8C-8736-3D338699E610}" destId="{337E6212-E504-42D7-8AD9-A21FFAB4F0F5}" srcOrd="4" destOrd="0" presId="urn:microsoft.com/office/officeart/2008/layout/HorizontalMultiLevelHierarchy"/>
    <dgm:cxn modelId="{E15B443B-309E-4755-A629-BF6A57FA613B}" type="presParOf" srcId="{337E6212-E504-42D7-8AD9-A21FFAB4F0F5}" destId="{C06EA1AA-B092-46E4-96B8-1A2C721B9610}" srcOrd="0" destOrd="0" presId="urn:microsoft.com/office/officeart/2008/layout/HorizontalMultiLevelHierarchy"/>
    <dgm:cxn modelId="{A2587B41-1628-42CE-B55F-09A58537F370}" type="presParOf" srcId="{33B1D096-49C4-4E8C-8736-3D338699E610}" destId="{2144414D-BD94-4804-9841-679AB5E6E1E1}" srcOrd="5" destOrd="0" presId="urn:microsoft.com/office/officeart/2008/layout/HorizontalMultiLevelHierarchy"/>
    <dgm:cxn modelId="{B2670332-AE7E-45DA-8DDA-E7387033B464}" type="presParOf" srcId="{2144414D-BD94-4804-9841-679AB5E6E1E1}" destId="{AB7761FD-54EF-4940-AABF-A1C377490AF4}" srcOrd="0" destOrd="0" presId="urn:microsoft.com/office/officeart/2008/layout/HorizontalMultiLevelHierarchy"/>
    <dgm:cxn modelId="{0EB616FF-E7B6-4A47-AF83-E1C76303E613}" type="presParOf" srcId="{2144414D-BD94-4804-9841-679AB5E6E1E1}" destId="{5B78EA01-E853-4A34-BF39-6AC92134344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7E6212-E504-42D7-8AD9-A21FFAB4F0F5}">
      <dsp:nvSpPr>
        <dsp:cNvPr id="0" name=""/>
        <dsp:cNvSpPr/>
      </dsp:nvSpPr>
      <dsp:spPr>
        <a:xfrm>
          <a:off x="87899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56983" y="1958787"/>
        <a:ext cx="42920" cy="42920"/>
      </dsp:txXfrm>
    </dsp:sp>
    <dsp:sp modelId="{E4FB838B-69F9-4F63-A607-5F6B8B570AD0}">
      <dsp:nvSpPr>
        <dsp:cNvPr id="0" name=""/>
        <dsp:cNvSpPr/>
      </dsp:nvSpPr>
      <dsp:spPr>
        <a:xfrm>
          <a:off x="87899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70" y="1590227"/>
        <a:ext cx="19944" cy="19944"/>
      </dsp:txXfrm>
    </dsp:sp>
    <dsp:sp modelId="{CCC0D894-00B5-4D04-A8B8-36B3D7181254}">
      <dsp:nvSpPr>
        <dsp:cNvPr id="0" name=""/>
        <dsp:cNvSpPr/>
      </dsp:nvSpPr>
      <dsp:spPr>
        <a:xfrm>
          <a:off x="87899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56983" y="1198692"/>
        <a:ext cx="42920" cy="42920"/>
      </dsp:txXfrm>
    </dsp:sp>
    <dsp:sp modelId="{0368540D-9876-4EC9-AAD1-FAEFC56AB065}">
      <dsp:nvSpPr>
        <dsp:cNvPr id="0" name=""/>
        <dsp:cNvSpPr/>
      </dsp:nvSpPr>
      <dsp:spPr>
        <a:xfrm rot="16200000">
          <a:off x="-102524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digidiet</a:t>
          </a:r>
        </a:p>
      </dsp:txBody>
      <dsp:txXfrm>
        <a:off x="-1025243" y="1296162"/>
        <a:ext cx="3200400" cy="608076"/>
      </dsp:txXfrm>
    </dsp:sp>
    <dsp:sp modelId="{7F59FBC1-A12B-43D7-9DCD-8A9C280138C6}">
      <dsp:nvSpPr>
        <dsp:cNvPr id="0" name=""/>
        <dsp:cNvSpPr/>
      </dsp:nvSpPr>
      <dsp:spPr>
        <a:xfrm>
          <a:off x="1277892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/app/</a:t>
          </a:r>
        </a:p>
      </dsp:txBody>
      <dsp:txXfrm>
        <a:off x="1277892" y="536066"/>
        <a:ext cx="1994489" cy="608076"/>
      </dsp:txXfrm>
    </dsp:sp>
    <dsp:sp modelId="{04524B2A-9FA9-4B2E-92D1-6E5248BB27EB}">
      <dsp:nvSpPr>
        <dsp:cNvPr id="0" name=""/>
        <dsp:cNvSpPr/>
      </dsp:nvSpPr>
      <dsp:spPr>
        <a:xfrm>
          <a:off x="1277892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/public/</a:t>
          </a:r>
        </a:p>
      </dsp:txBody>
      <dsp:txXfrm>
        <a:off x="1277892" y="1296161"/>
        <a:ext cx="1994489" cy="608076"/>
      </dsp:txXfrm>
    </dsp:sp>
    <dsp:sp modelId="{AB7761FD-54EF-4940-AABF-A1C377490AF4}">
      <dsp:nvSpPr>
        <dsp:cNvPr id="0" name=""/>
        <dsp:cNvSpPr/>
      </dsp:nvSpPr>
      <dsp:spPr>
        <a:xfrm>
          <a:off x="1277892" y="2056257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/vendor/</a:t>
          </a:r>
        </a:p>
      </dsp:txBody>
      <dsp:txXfrm>
        <a:off x="1277892" y="2056257"/>
        <a:ext cx="1994489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367B1-885E-4823-BF7B-64C1A1F8B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2187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CMSC 345 Fall 2001</vt:lpstr>
    </vt:vector>
  </TitlesOfParts>
  <Company>UMBC</Company>
  <LinksUpToDate>false</LinksUpToDate>
  <CharactersWithSpaces>14626</CharactersWithSpaces>
  <SharedDoc>false</SharedDoc>
  <HLinks>
    <vt:vector size="18" baseType="variant">
      <vt:variant>
        <vt:i4>2621464</vt:i4>
      </vt:variant>
      <vt:variant>
        <vt:i4>0</vt:i4>
      </vt:variant>
      <vt:variant>
        <vt:i4>0</vt:i4>
      </vt:variant>
      <vt:variant>
        <vt:i4>5</vt:i4>
      </vt:variant>
      <vt:variant>
        <vt:lpwstr>http://st-www.cs.illinois.edu/users/smarch/st-docs/mvc.html</vt:lpwstr>
      </vt:variant>
      <vt:variant>
        <vt:lpwstr/>
      </vt:variant>
      <vt:variant>
        <vt:i4>1114113</vt:i4>
      </vt:variant>
      <vt:variant>
        <vt:i4>5481</vt:i4>
      </vt:variant>
      <vt:variant>
        <vt:i4>1028</vt:i4>
      </vt:variant>
      <vt:variant>
        <vt:i4>1</vt:i4>
      </vt:variant>
      <vt:variant>
        <vt:lpwstr>Lamp</vt:lpwstr>
      </vt:variant>
      <vt:variant>
        <vt:lpwstr/>
      </vt:variant>
      <vt:variant>
        <vt:i4>7733262</vt:i4>
      </vt:variant>
      <vt:variant>
        <vt:i4>-1</vt:i4>
      </vt:variant>
      <vt:variant>
        <vt:i4>1164</vt:i4>
      </vt:variant>
      <vt:variant>
        <vt:i4>1</vt:i4>
      </vt:variant>
      <vt:variant>
        <vt:lpwstr>mvc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 345 Fall 2001</dc:title>
  <dc:subject/>
  <dc:creator>Austin Murdock;Connor Cook</dc:creator>
  <cp:keywords/>
  <dc:description/>
  <cp:lastModifiedBy>Connor Cook</cp:lastModifiedBy>
  <cp:revision>3</cp:revision>
  <cp:lastPrinted>2008-10-03T18:07:00Z</cp:lastPrinted>
  <dcterms:created xsi:type="dcterms:W3CDTF">2014-03-04T03:14:00Z</dcterms:created>
  <dcterms:modified xsi:type="dcterms:W3CDTF">2014-03-04T03:14:00Z</dcterms:modified>
</cp:coreProperties>
</file>